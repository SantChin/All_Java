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E87" w:rsidRDefault="004F7E87" w:rsidP="007564FC">
      <w:pPr>
        <w:shd w:val="clear" w:color="auto" w:fill="FFFFFF"/>
        <w:spacing w:after="390" w:line="240" w:lineRule="auto"/>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Links : </w:t>
      </w:r>
    </w:p>
    <w:p w:rsidR="004F7E87" w:rsidRDefault="004F7E87" w:rsidP="007564FC">
      <w:pPr>
        <w:shd w:val="clear" w:color="auto" w:fill="FFFFFF"/>
        <w:spacing w:after="390" w:line="240" w:lineRule="auto"/>
        <w:rPr>
          <w:rFonts w:ascii="Verdana" w:eastAsia="Times New Roman" w:hAnsi="Verdana" w:cs="Times New Roman"/>
          <w:color w:val="222222"/>
          <w:sz w:val="23"/>
          <w:szCs w:val="23"/>
        </w:rPr>
      </w:pPr>
      <w:hyperlink r:id="rId5" w:history="1">
        <w:r w:rsidRPr="00C84B88">
          <w:rPr>
            <w:rStyle w:val="Hyperlink"/>
            <w:rFonts w:ascii="Verdana" w:eastAsia="Times New Roman" w:hAnsi="Verdana" w:cs="Times New Roman"/>
            <w:sz w:val="23"/>
            <w:szCs w:val="23"/>
          </w:rPr>
          <w:t>https://www.netsurfingzone.com/jpa/spring-data-jpa-interview-questions-and-answers/</w:t>
        </w:r>
      </w:hyperlink>
    </w:p>
    <w:p w:rsidR="004F7E87" w:rsidRDefault="004F7E87" w:rsidP="004F7E87">
      <w:pPr>
        <w:shd w:val="clear" w:color="auto" w:fill="FFFFFF"/>
        <w:spacing w:after="390" w:line="240" w:lineRule="auto"/>
        <w:rPr>
          <w:rFonts w:ascii="Verdana" w:eastAsia="Times New Roman" w:hAnsi="Verdana" w:cs="Times New Roman"/>
          <w:color w:val="222222"/>
          <w:sz w:val="23"/>
          <w:szCs w:val="23"/>
        </w:rPr>
      </w:pPr>
      <w:hyperlink r:id="rId6" w:history="1">
        <w:r w:rsidRPr="00C84B88">
          <w:rPr>
            <w:rStyle w:val="Hyperlink"/>
            <w:rFonts w:ascii="Verdana" w:eastAsia="Times New Roman" w:hAnsi="Verdana" w:cs="Times New Roman"/>
            <w:sz w:val="23"/>
            <w:szCs w:val="23"/>
          </w:rPr>
          <w:t>https://www.callicoder.com/hibernate-spring-boot-jpa-one-to-one-mapping-example/</w:t>
        </w:r>
      </w:hyperlink>
    </w:p>
    <w:p w:rsidR="004F7E87" w:rsidRPr="004F7E87" w:rsidRDefault="004F7E87" w:rsidP="004F7E87">
      <w:pPr>
        <w:shd w:val="clear" w:color="auto" w:fill="FFFFFF"/>
        <w:spacing w:after="390" w:line="240" w:lineRule="auto"/>
        <w:rPr>
          <w:rFonts w:ascii="Verdana" w:eastAsia="Times New Roman" w:hAnsi="Verdana" w:cs="Times New Roman"/>
          <w:color w:val="222222"/>
          <w:sz w:val="23"/>
          <w:szCs w:val="23"/>
        </w:rPr>
      </w:pPr>
      <w:hyperlink r:id="rId7" w:history="1">
        <w:r w:rsidRPr="00C84B88">
          <w:rPr>
            <w:rStyle w:val="Hyperlink"/>
            <w:rFonts w:ascii="Verdana" w:eastAsia="Times New Roman" w:hAnsi="Verdana" w:cs="Times New Roman"/>
            <w:sz w:val="23"/>
            <w:szCs w:val="23"/>
          </w:rPr>
          <w:t>https://www.callicoder.com/spring-boot-jpa-hibernate-postgresql-restful-crud-api-example/</w:t>
        </w:r>
      </w:hyperlink>
    </w:p>
    <w:p w:rsidR="004F7E87" w:rsidRPr="004F7E87" w:rsidRDefault="004F7E87" w:rsidP="004F7E87">
      <w:pPr>
        <w:shd w:val="clear" w:color="auto" w:fill="FFFFFF"/>
        <w:spacing w:after="390" w:line="240" w:lineRule="auto"/>
        <w:rPr>
          <w:rFonts w:ascii="Verdana" w:eastAsia="Times New Roman" w:hAnsi="Verdana" w:cs="Times New Roman"/>
          <w:color w:val="222222"/>
          <w:sz w:val="23"/>
          <w:szCs w:val="23"/>
        </w:rPr>
      </w:pPr>
      <w:hyperlink r:id="rId8" w:history="1">
        <w:r w:rsidRPr="00C84B88">
          <w:rPr>
            <w:rStyle w:val="Hyperlink"/>
            <w:rFonts w:ascii="Verdana" w:eastAsia="Times New Roman" w:hAnsi="Verdana" w:cs="Times New Roman"/>
            <w:sz w:val="23"/>
            <w:szCs w:val="23"/>
          </w:rPr>
          <w:t>https://www.netsurfingzone.com/jpa/spring-data-jpa-jpql-and-native-query-example/</w:t>
        </w:r>
      </w:hyperlink>
    </w:p>
    <w:p w:rsidR="004F7E87" w:rsidRDefault="004F7E87" w:rsidP="007564FC">
      <w:pPr>
        <w:shd w:val="clear" w:color="auto" w:fill="FFFFFF"/>
        <w:spacing w:after="390" w:line="240" w:lineRule="auto"/>
        <w:rPr>
          <w:rFonts w:ascii="Verdana" w:eastAsia="Times New Roman" w:hAnsi="Verdana" w:cs="Times New Roman"/>
          <w:color w:val="222222"/>
          <w:sz w:val="23"/>
          <w:szCs w:val="23"/>
        </w:rPr>
      </w:pPr>
      <w:hyperlink r:id="rId9" w:history="1">
        <w:r w:rsidRPr="00C84B88">
          <w:rPr>
            <w:rStyle w:val="Hyperlink"/>
            <w:rFonts w:ascii="Verdana" w:eastAsia="Times New Roman" w:hAnsi="Verdana" w:cs="Times New Roman"/>
            <w:sz w:val="23"/>
            <w:szCs w:val="23"/>
          </w:rPr>
          <w:t>https://www.netsurfingzone.com/jpa/spring-data-jpa-interview-questions-and-answers/</w:t>
        </w:r>
      </w:hyperlink>
    </w:p>
    <w:p w:rsidR="007564FC" w:rsidRPr="007564FC" w:rsidRDefault="007564FC" w:rsidP="007564FC">
      <w:pPr>
        <w:shd w:val="clear" w:color="auto" w:fill="FFFFFF"/>
        <w:spacing w:after="390" w:line="240" w:lineRule="auto"/>
        <w:rPr>
          <w:rFonts w:ascii="Verdana" w:eastAsia="Times New Roman" w:hAnsi="Verdana" w:cs="Times New Roman"/>
          <w:color w:val="222222"/>
          <w:sz w:val="23"/>
          <w:szCs w:val="23"/>
        </w:rPr>
      </w:pPr>
      <w:r w:rsidRPr="007564FC">
        <w:rPr>
          <w:rFonts w:ascii="Verdana" w:eastAsia="Times New Roman" w:hAnsi="Verdana" w:cs="Times New Roman"/>
          <w:color w:val="222222"/>
          <w:sz w:val="23"/>
          <w:szCs w:val="23"/>
        </w:rPr>
        <w:t>In this post, we will see Spring Data JPA Interview Questions and Answers.</w:t>
      </w:r>
    </w:p>
    <w:p w:rsidR="007564FC" w:rsidRPr="007564FC" w:rsidRDefault="007564FC" w:rsidP="007564FC">
      <w:pPr>
        <w:shd w:val="clear" w:color="auto" w:fill="F9F9F9"/>
        <w:spacing w:after="0" w:line="240" w:lineRule="auto"/>
        <w:textAlignment w:val="center"/>
        <w:rPr>
          <w:rFonts w:ascii="Verdana" w:eastAsia="Times New Roman" w:hAnsi="Verdana" w:cs="Times New Roman"/>
          <w:color w:val="222222"/>
          <w:sz w:val="27"/>
          <w:szCs w:val="27"/>
        </w:rPr>
      </w:pPr>
      <w:r w:rsidRPr="007564FC">
        <w:rPr>
          <w:rFonts w:ascii="Verdana" w:eastAsia="Times New Roman" w:hAnsi="Verdana" w:cs="Times New Roman"/>
          <w:color w:val="222222"/>
          <w:sz w:val="27"/>
          <w:szCs w:val="27"/>
        </w:rPr>
        <w:t>Table of Contents</w:t>
      </w:r>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10" w:anchor="What_is_Spring_Data_JPA" w:tooltip="What is Spring Data JPA?" w:history="1">
        <w:r w:rsidRPr="007564FC">
          <w:rPr>
            <w:rFonts w:ascii="Verdana" w:eastAsia="Times New Roman" w:hAnsi="Verdana" w:cs="Times New Roman"/>
            <w:color w:val="9F9F9F"/>
            <w:sz w:val="21"/>
            <w:u w:val="single"/>
          </w:rPr>
          <w:t>What is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11" w:anchor="How_to_create_a_custom_repository_in_Spring_Data_JPA" w:tooltip="How to create a custom repository in Spring Data JPA?" w:history="1">
        <w:r w:rsidRPr="007564FC">
          <w:rPr>
            <w:rFonts w:ascii="Verdana" w:eastAsia="Times New Roman" w:hAnsi="Verdana" w:cs="Times New Roman"/>
            <w:color w:val="9F9F9F"/>
            <w:sz w:val="21"/>
            <w:u w:val="single"/>
          </w:rPr>
          <w:t>How to create a custom repository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12" w:anchor="How_you_will_write_custom_method_in_the_repository_in_Spring_Data_JPA_What_are_rules_to_define_Query_methods(query_creation_from_method_names)" w:tooltip="How you will write custom method in the repository in Spring Data JPA? What are rules to define Query methods(query creation from method names)?" w:history="1">
        <w:r w:rsidRPr="007564FC">
          <w:rPr>
            <w:rFonts w:ascii="Verdana" w:eastAsia="Times New Roman" w:hAnsi="Verdana" w:cs="Times New Roman"/>
            <w:color w:val="9F9F9F"/>
            <w:sz w:val="21"/>
            <w:u w:val="single"/>
          </w:rPr>
          <w:t>How you will write custom method in the repository in Spring Data JPA? What are rules to define Query methods(query creation from method names)?</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13" w:anchor="What_are_the_important_predefined_repository_interfaces_and_classes_in_Spring_Data_JPA" w:tooltip="What are the important predefined repository interfaces and classes in Spring Data JPA?" w:history="1">
        <w:r w:rsidRPr="007564FC">
          <w:rPr>
            <w:rFonts w:ascii="Verdana" w:eastAsia="Times New Roman" w:hAnsi="Verdana" w:cs="Times New Roman"/>
            <w:color w:val="9F9F9F"/>
            <w:sz w:val="21"/>
            <w:u w:val="single"/>
          </w:rPr>
          <w:t>What are the important predefined repository interfaces and classes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14" w:anchor="What_is_the_hierarchy_of_repository_interfaces/classes_in_Spring_Data_JPA" w:tooltip="What is the hierarchy of repository interfaces/classes in Spring Data JPA?" w:history="1">
        <w:r w:rsidRPr="007564FC">
          <w:rPr>
            <w:rFonts w:ascii="Verdana" w:eastAsia="Times New Roman" w:hAnsi="Verdana" w:cs="Times New Roman"/>
            <w:color w:val="9F9F9F"/>
            <w:sz w:val="21"/>
            <w:u w:val="single"/>
          </w:rPr>
          <w:t>What is the hierarchy of repository interfaces/classes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15" w:anchor="What_are_the_important_methods_of_Crudrepository_to_perform_CRUD_operations_in_Spring_Data_JPA" w:tooltip="What are the important methods of Crudrepository to perform CRUD operations in Spring Data JPA?" w:history="1">
        <w:r w:rsidRPr="007564FC">
          <w:rPr>
            <w:rFonts w:ascii="Verdana" w:eastAsia="Times New Roman" w:hAnsi="Verdana" w:cs="Times New Roman"/>
            <w:color w:val="9F9F9F"/>
            <w:sz w:val="21"/>
            <w:u w:val="single"/>
          </w:rPr>
          <w:t>What are the important methods of Crudrepository to perform CRUD operations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16" w:anchor="What_are_the_features/benefits_of_Spring_Data_JPA" w:tooltip="What are the features/benefits of Spring Data JPA?" w:history="1">
        <w:r w:rsidRPr="007564FC">
          <w:rPr>
            <w:rFonts w:ascii="Verdana" w:eastAsia="Times New Roman" w:hAnsi="Verdana" w:cs="Times New Roman"/>
            <w:color w:val="9F9F9F"/>
            <w:sz w:val="21"/>
            <w:u w:val="single"/>
          </w:rPr>
          <w:t>What are the features/benefits of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17" w:anchor="How_to_enable_Spring_Data_JPA_features" w:tooltip="How to enable Spring Data JPA features." w:history="1">
        <w:r w:rsidRPr="007564FC">
          <w:rPr>
            <w:rFonts w:ascii="Verdana" w:eastAsia="Times New Roman" w:hAnsi="Verdana" w:cs="Times New Roman"/>
            <w:color w:val="9F9F9F"/>
            <w:sz w:val="21"/>
            <w:u w:val="single"/>
          </w:rPr>
          <w:t>How to enable Spring Data JPA features.</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18" w:anchor="Define_a_simple_repository_method_which_returns_all_records/entities_for_a_given_name" w:tooltip="Define a simple repository method which returns all records/entities for a given name?" w:history="1">
        <w:r w:rsidRPr="007564FC">
          <w:rPr>
            <w:rFonts w:ascii="Verdana" w:eastAsia="Times New Roman" w:hAnsi="Verdana" w:cs="Times New Roman"/>
            <w:color w:val="9F9F9F"/>
            <w:sz w:val="21"/>
            <w:u w:val="single"/>
          </w:rPr>
          <w:t>Define a simple repository method which returns all records/entities for a given name?</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19" w:anchor="How_to_define_Query_Methods_for_the_nested_property" w:tooltip="How to define Query Methods for the nested property." w:history="1">
        <w:r w:rsidRPr="007564FC">
          <w:rPr>
            <w:rFonts w:ascii="Verdana" w:eastAsia="Times New Roman" w:hAnsi="Verdana" w:cs="Times New Roman"/>
            <w:color w:val="9F9F9F"/>
            <w:sz w:val="21"/>
            <w:u w:val="single"/>
          </w:rPr>
          <w:t>How to define Query Methods for the nested property.</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20" w:anchor="Write_JPQL_using_@Query_annotation_in_Spring_Data_JPA" w:tooltip="Write JPQL using @Query annotation in Spring Data JPA." w:history="1">
        <w:r w:rsidRPr="007564FC">
          <w:rPr>
            <w:rFonts w:ascii="Verdana" w:eastAsia="Times New Roman" w:hAnsi="Verdana" w:cs="Times New Roman"/>
            <w:color w:val="9F9F9F"/>
            <w:sz w:val="21"/>
            <w:u w:val="single"/>
          </w:rPr>
          <w:t>Write JPQL using @Query annotation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21" w:anchor="@NamedQuery_vs_@NamedNativeQuery_in_Spring_Data_JPA" w:tooltip="@NamedQuery vs @NamedNativeQuery in Spring Data JPA?" w:history="1">
        <w:r w:rsidRPr="007564FC">
          <w:rPr>
            <w:rFonts w:ascii="Verdana" w:eastAsia="Times New Roman" w:hAnsi="Verdana" w:cs="Times New Roman"/>
            <w:color w:val="9F9F9F"/>
            <w:sz w:val="21"/>
            <w:u w:val="single"/>
          </w:rPr>
          <w:t>@NamedQuery vs @NamedNativeQuery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22" w:anchor="Difference_between_CrudRepository_and_JpaRepository_in_Spring_Data_JPA" w:tooltip="Difference between CrudRepository and JpaRepository in Spring Data JPA?" w:history="1">
        <w:r w:rsidRPr="007564FC">
          <w:rPr>
            <w:rFonts w:ascii="Verdana" w:eastAsia="Times New Roman" w:hAnsi="Verdana" w:cs="Times New Roman"/>
            <w:color w:val="9F9F9F"/>
            <w:sz w:val="21"/>
            <w:u w:val="single"/>
          </w:rPr>
          <w:t>Difference between CrudRepository and JpaRepository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23" w:anchor="Difference_between_Repository_and_CrudRepository_in_Spring_Data_JPA" w:tooltip="Difference between Repository and CrudRepository in Spring Data JPA?" w:history="1">
        <w:r w:rsidRPr="007564FC">
          <w:rPr>
            <w:rFonts w:ascii="Verdana" w:eastAsia="Times New Roman" w:hAnsi="Verdana" w:cs="Times New Roman"/>
            <w:color w:val="9F9F9F"/>
            <w:sz w:val="21"/>
            <w:u w:val="single"/>
          </w:rPr>
          <w:t>Difference between Repository and CrudRepository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24" w:anchor="How_CrudRepository_save()_methods_internally_works_in_Spring_Data_JPA" w:tooltip="How CrudRepository save() methods internally works in Spring Data JPA?" w:history="1">
        <w:r w:rsidRPr="007564FC">
          <w:rPr>
            <w:rFonts w:ascii="Verdana" w:eastAsia="Times New Roman" w:hAnsi="Verdana" w:cs="Times New Roman"/>
            <w:color w:val="9F9F9F"/>
            <w:sz w:val="21"/>
            <w:u w:val="single"/>
          </w:rPr>
          <w:t>How CrudRepository save() methods internally works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25" w:anchor="Tell_something_about_the_CrudRepository_saveAll()_method" w:tooltip="Tell something about the CrudRepository saveAll() method." w:history="1">
        <w:r w:rsidRPr="007564FC">
          <w:rPr>
            <w:rFonts w:ascii="Verdana" w:eastAsia="Times New Roman" w:hAnsi="Verdana" w:cs="Times New Roman"/>
            <w:color w:val="9F9F9F"/>
            <w:sz w:val="21"/>
            <w:u w:val="single"/>
          </w:rPr>
          <w:t>Tell something about the CrudRepository saveAll() method.</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26" w:anchor="How_to_write_a_query_method_for_sorting_using_Spring_Data_JPA" w:tooltip="How to write a query method for sorting using Spring Data JPA? " w:history="1">
        <w:r w:rsidRPr="007564FC">
          <w:rPr>
            <w:rFonts w:ascii="Verdana" w:eastAsia="Times New Roman" w:hAnsi="Verdana" w:cs="Times New Roman"/>
            <w:color w:val="9F9F9F"/>
            <w:sz w:val="21"/>
            <w:u w:val="single"/>
          </w:rPr>
          <w:t>How to write a query method for sorting using Spring Data JPA? </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27" w:anchor="i" w:tooltip=" " w:history="1">
        <w:r w:rsidRPr="007564FC">
          <w:rPr>
            <w:rFonts w:ascii="Verdana" w:eastAsia="Times New Roman" w:hAnsi="Verdana" w:cs="Times New Roman"/>
            <w:color w:val="9F9F9F"/>
            <w:sz w:val="21"/>
            <w:u w:val="single"/>
          </w:rPr>
          <w:t> </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28" w:anchor="How_to_implement_projection_using_Spring_Data_JPA" w:tooltip="How to implement projection using Spring Data JPA? " w:history="1">
        <w:r w:rsidRPr="007564FC">
          <w:rPr>
            <w:rFonts w:ascii="Verdana" w:eastAsia="Times New Roman" w:hAnsi="Verdana" w:cs="Times New Roman"/>
            <w:color w:val="9F9F9F"/>
            <w:sz w:val="21"/>
            <w:u w:val="single"/>
          </w:rPr>
          <w:t>How to implement projection using Spring Data JPA? </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29" w:anchor="How_to_write_query_using_@NamedQueries_and_@NamedNativeQueries_in_Spring_Data_JPA" w:tooltip="How to write query using @NamedQueries and @NamedNativeQueries in Spring Data JPA." w:history="1">
        <w:r w:rsidRPr="007564FC">
          <w:rPr>
            <w:rFonts w:ascii="Verdana" w:eastAsia="Times New Roman" w:hAnsi="Verdana" w:cs="Times New Roman"/>
            <w:color w:val="9F9F9F"/>
            <w:sz w:val="21"/>
            <w:u w:val="single"/>
          </w:rPr>
          <w:t>How to write query using @NamedQueries and @NamedNativeQueries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30" w:anchor="Difference_between_findById()_and_getOne()_in_Spring_Data_JPA" w:tooltip="Difference between findById() and getOne() in Spring Data JPA?" w:history="1">
        <w:r w:rsidRPr="007564FC">
          <w:rPr>
            <w:rFonts w:ascii="Verdana" w:eastAsia="Times New Roman" w:hAnsi="Verdana" w:cs="Times New Roman"/>
            <w:color w:val="9F9F9F"/>
            <w:sz w:val="21"/>
            <w:u w:val="single"/>
          </w:rPr>
          <w:t>Difference between findById() and getOne()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31" w:anchor="Explain_the_basic_flow_of_Basic_Spring_Data_JPA_Flow" w:tooltip="Explain the basic flow of Basic Spring Data JPA Flow." w:history="1">
        <w:r w:rsidRPr="007564FC">
          <w:rPr>
            <w:rFonts w:ascii="Verdana" w:eastAsia="Times New Roman" w:hAnsi="Verdana" w:cs="Times New Roman"/>
            <w:color w:val="9F9F9F"/>
            <w:sz w:val="21"/>
            <w:u w:val="single"/>
          </w:rPr>
          <w:t>Explain the basic flow of Basic Spring Data JPA Flow.</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32" w:anchor="Difference_between_delete()_vs_deleteInBatch()_Methods_in_Spring_Data_JPA" w:tooltip="Difference between delete() vs deleteInBatch() Methods in Spring Data JPA. " w:history="1">
        <w:r w:rsidRPr="007564FC">
          <w:rPr>
            <w:rFonts w:ascii="Verdana" w:eastAsia="Times New Roman" w:hAnsi="Verdana" w:cs="Times New Roman"/>
            <w:color w:val="9F9F9F"/>
            <w:sz w:val="21"/>
            <w:u w:val="single"/>
          </w:rPr>
          <w:t>Difference between delete() vs deleteInBatch() Methods in Spring Data JPA. </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33" w:anchor="Difference_between_deleteAll()_Vs_deleteAllInBatch()_in_Spring_Data_JPA" w:tooltip="Difference between deleteAll() Vs deleteAllInBatch() in Spring Data JPA." w:history="1">
        <w:r w:rsidRPr="007564FC">
          <w:rPr>
            <w:rFonts w:ascii="Verdana" w:eastAsia="Times New Roman" w:hAnsi="Verdana" w:cs="Times New Roman"/>
            <w:color w:val="9F9F9F"/>
            <w:sz w:val="21"/>
            <w:u w:val="single"/>
          </w:rPr>
          <w:t>Difference between deleteAll() Vs deleteAllInBatch()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34" w:anchor="How_to_write_named_parameters_in_Spring_Data_JPA" w:tooltip="How to write named parameters in Spring Data JPA?" w:history="1">
        <w:r w:rsidRPr="007564FC">
          <w:rPr>
            <w:rFonts w:ascii="Verdana" w:eastAsia="Times New Roman" w:hAnsi="Verdana" w:cs="Times New Roman"/>
            <w:color w:val="9F9F9F"/>
            <w:sz w:val="21"/>
            <w:u w:val="single"/>
          </w:rPr>
          <w:t>How to write named parameters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35" w:anchor="What_will_happen_when_we_define_wrong_Query_Methods_in_Spring_Data_JPA" w:tooltip="What will happen when we define wrong Query Methods in Spring Data JPA?" w:history="1">
        <w:r w:rsidRPr="007564FC">
          <w:rPr>
            <w:rFonts w:ascii="Verdana" w:eastAsia="Times New Roman" w:hAnsi="Verdana" w:cs="Times New Roman"/>
            <w:color w:val="9F9F9F"/>
            <w:sz w:val="21"/>
            <w:u w:val="single"/>
          </w:rPr>
          <w:t>What will happen when we define wrong Query Methods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36" w:anchor="How_to_define_case_insensitive_search_Query_Methods_in_Spring_Data_JPA" w:tooltip="How to define case insensitive search Query Methods in Spring Data JPA?" w:history="1">
        <w:r w:rsidRPr="007564FC">
          <w:rPr>
            <w:rFonts w:ascii="Verdana" w:eastAsia="Times New Roman" w:hAnsi="Verdana" w:cs="Times New Roman"/>
            <w:color w:val="9F9F9F"/>
            <w:sz w:val="21"/>
            <w:u w:val="single"/>
          </w:rPr>
          <w:t>How to define case insensitive search Query Methods in Spring Data JPA?</w:t>
        </w:r>
      </w:hyperlink>
    </w:p>
    <w:p w:rsidR="007564FC" w:rsidRPr="007564FC" w:rsidRDefault="007564FC" w:rsidP="007564FC">
      <w:pPr>
        <w:numPr>
          <w:ilvl w:val="0"/>
          <w:numId w:val="1"/>
        </w:numPr>
        <w:shd w:val="clear" w:color="auto" w:fill="F9F9F9"/>
        <w:spacing w:after="0" w:line="240" w:lineRule="auto"/>
        <w:ind w:left="0"/>
        <w:rPr>
          <w:rFonts w:ascii="Verdana" w:eastAsia="Times New Roman" w:hAnsi="Verdana" w:cs="Times New Roman"/>
          <w:color w:val="222222"/>
          <w:sz w:val="21"/>
          <w:szCs w:val="21"/>
        </w:rPr>
      </w:pPr>
      <w:hyperlink r:id="rId37" w:anchor="What_will_the_output_of_the_below_query_method_Will_it_work" w:tooltip="What will the output of the below query method? Will it work?" w:history="1">
        <w:r w:rsidRPr="007564FC">
          <w:rPr>
            <w:rFonts w:ascii="Verdana" w:eastAsia="Times New Roman" w:hAnsi="Verdana" w:cs="Times New Roman"/>
            <w:color w:val="9F9F9F"/>
            <w:sz w:val="21"/>
            <w:u w:val="single"/>
          </w:rPr>
          <w:t>What will the output of the below query method? Will it work?</w:t>
        </w:r>
      </w:hyperlink>
    </w:p>
    <w:p w:rsidR="007564FC" w:rsidRPr="007564FC" w:rsidRDefault="007564FC" w:rsidP="007564FC">
      <w:pPr>
        <w:numPr>
          <w:ilvl w:val="0"/>
          <w:numId w:val="1"/>
        </w:numPr>
        <w:shd w:val="clear" w:color="auto" w:fill="F9F9F9"/>
        <w:spacing w:line="240" w:lineRule="auto"/>
        <w:ind w:left="0"/>
        <w:rPr>
          <w:rFonts w:ascii="Verdana" w:eastAsia="Times New Roman" w:hAnsi="Verdana" w:cs="Times New Roman"/>
          <w:color w:val="222222"/>
          <w:sz w:val="21"/>
          <w:szCs w:val="21"/>
        </w:rPr>
      </w:pPr>
      <w:hyperlink r:id="rId38" w:anchor="List_of_important_keywords_and_corresponding_Query_Methods" w:tooltip="List of important keywords and corresponding Query Methods. " w:history="1">
        <w:r w:rsidRPr="007564FC">
          <w:rPr>
            <w:rFonts w:ascii="Verdana" w:eastAsia="Times New Roman" w:hAnsi="Verdana" w:cs="Times New Roman"/>
            <w:color w:val="9F9F9F"/>
            <w:sz w:val="21"/>
            <w:u w:val="single"/>
          </w:rPr>
          <w:t>List of important keywords and corresponding Query Methods. </w:t>
        </w:r>
      </w:hyperlink>
    </w:p>
    <w:p w:rsidR="007564FC" w:rsidRPr="007564FC" w:rsidRDefault="007564FC" w:rsidP="007564FC">
      <w:pPr>
        <w:shd w:val="clear" w:color="auto" w:fill="FFFFFF"/>
        <w:spacing w:before="450" w:after="300" w:line="570" w:lineRule="atLeast"/>
        <w:outlineLvl w:val="1"/>
        <w:rPr>
          <w:rFonts w:ascii="Arial" w:eastAsia="Times New Roman" w:hAnsi="Arial" w:cs="Arial"/>
          <w:color w:val="111111"/>
          <w:sz w:val="41"/>
          <w:szCs w:val="41"/>
        </w:rPr>
      </w:pPr>
      <w:r w:rsidRPr="007564FC">
        <w:rPr>
          <w:rFonts w:ascii="Verdana" w:eastAsia="Times New Roman" w:hAnsi="Verdana" w:cs="Arial"/>
          <w:color w:val="111111"/>
          <w:sz w:val="41"/>
          <w:szCs w:val="41"/>
        </w:rPr>
        <w:t>What is Spring Data JPA?</w:t>
      </w:r>
    </w:p>
    <w:p w:rsidR="007564FC" w:rsidRPr="007564FC" w:rsidRDefault="007564FC" w:rsidP="007564FC">
      <w:pPr>
        <w:shd w:val="clear" w:color="auto" w:fill="FFFFFF"/>
        <w:spacing w:after="390" w:line="240" w:lineRule="auto"/>
        <w:rPr>
          <w:rFonts w:ascii="Verdana" w:eastAsia="Times New Roman" w:hAnsi="Verdana" w:cs="Times New Roman"/>
          <w:color w:val="222222"/>
          <w:sz w:val="23"/>
          <w:szCs w:val="23"/>
        </w:rPr>
      </w:pPr>
      <w:r w:rsidRPr="007564FC">
        <w:rPr>
          <w:rFonts w:ascii="Verdana" w:eastAsia="Times New Roman" w:hAnsi="Verdana" w:cs="Times New Roman"/>
          <w:color w:val="222222"/>
          <w:sz w:val="23"/>
          <w:szCs w:val="23"/>
        </w:rPr>
        <w:t>Spring Data JPA is one of Spring Data module which provides predefined repository methods to perform CRUD operation. Using Spring Data JPA we define the repository interface and query methods(query creation from method names) to access the data from the database. It makes easier to build Spring applications that use data access technologies.</w:t>
      </w:r>
    </w:p>
    <w:p w:rsidR="007564FC" w:rsidRPr="007564FC" w:rsidRDefault="007564FC" w:rsidP="007564FC">
      <w:pPr>
        <w:shd w:val="clear" w:color="auto" w:fill="FFFFFF"/>
        <w:spacing w:before="450" w:after="300" w:line="570" w:lineRule="atLeast"/>
        <w:outlineLvl w:val="1"/>
        <w:rPr>
          <w:rFonts w:ascii="Arial" w:eastAsia="Times New Roman" w:hAnsi="Arial" w:cs="Arial"/>
          <w:color w:val="111111"/>
          <w:sz w:val="41"/>
          <w:szCs w:val="41"/>
        </w:rPr>
      </w:pPr>
      <w:r w:rsidRPr="007564FC">
        <w:rPr>
          <w:rFonts w:ascii="Verdana" w:eastAsia="Times New Roman" w:hAnsi="Verdana" w:cs="Arial"/>
          <w:color w:val="111111"/>
          <w:sz w:val="41"/>
          <w:szCs w:val="41"/>
        </w:rPr>
        <w:t>How to create a custom repository in Spring Data JPA?</w:t>
      </w:r>
    </w:p>
    <w:p w:rsidR="007564FC" w:rsidRPr="007564FC" w:rsidRDefault="007564FC" w:rsidP="007564FC">
      <w:pPr>
        <w:shd w:val="clear" w:color="auto" w:fill="FFFFFF"/>
        <w:spacing w:after="390" w:line="240" w:lineRule="auto"/>
        <w:rPr>
          <w:rFonts w:ascii="Verdana" w:eastAsia="Times New Roman" w:hAnsi="Verdana" w:cs="Times New Roman"/>
          <w:color w:val="222222"/>
          <w:sz w:val="23"/>
          <w:szCs w:val="23"/>
        </w:rPr>
      </w:pPr>
      <w:r w:rsidRPr="007564FC">
        <w:rPr>
          <w:rFonts w:ascii="Verdana" w:eastAsia="Times New Roman" w:hAnsi="Verdana" w:cs="Times New Roman"/>
          <w:color w:val="222222"/>
          <w:sz w:val="23"/>
          <w:szCs w:val="23"/>
        </w:rPr>
        <w:t>We can create custom repository extending any of these interfaces according to need.</w:t>
      </w:r>
    </w:p>
    <w:p w:rsidR="007564FC" w:rsidRPr="007564FC" w:rsidRDefault="007564FC" w:rsidP="007564FC">
      <w:pPr>
        <w:shd w:val="clear" w:color="auto" w:fill="FFFFFF"/>
        <w:spacing w:after="390" w:line="240" w:lineRule="auto"/>
        <w:rPr>
          <w:rFonts w:ascii="Verdana" w:eastAsia="Times New Roman" w:hAnsi="Verdana" w:cs="Times New Roman"/>
          <w:color w:val="222222"/>
          <w:sz w:val="23"/>
          <w:szCs w:val="23"/>
        </w:rPr>
      </w:pPr>
      <w:r w:rsidRPr="007564FC">
        <w:rPr>
          <w:rFonts w:ascii="Verdana" w:eastAsia="Times New Roman" w:hAnsi="Verdana" w:cs="Times New Roman"/>
          <w:color w:val="222222"/>
          <w:sz w:val="23"/>
          <w:szCs w:val="23"/>
        </w:rPr>
        <w:t>Repository</w:t>
      </w:r>
      <w:r w:rsidRPr="007564FC">
        <w:rPr>
          <w:rFonts w:ascii="Verdana" w:eastAsia="Times New Roman" w:hAnsi="Verdana" w:cs="Times New Roman"/>
          <w:color w:val="222222"/>
          <w:sz w:val="23"/>
          <w:szCs w:val="23"/>
        </w:rPr>
        <w:br/>
        <w:t>CrudRepository</w:t>
      </w:r>
      <w:r w:rsidRPr="007564FC">
        <w:rPr>
          <w:rFonts w:ascii="Verdana" w:eastAsia="Times New Roman" w:hAnsi="Verdana" w:cs="Times New Roman"/>
          <w:color w:val="222222"/>
          <w:sz w:val="23"/>
          <w:szCs w:val="23"/>
        </w:rPr>
        <w:br/>
        <w:t>PagingAndSortingRepository</w:t>
      </w:r>
      <w:r w:rsidRPr="007564FC">
        <w:rPr>
          <w:rFonts w:ascii="Verdana" w:eastAsia="Times New Roman" w:hAnsi="Verdana" w:cs="Times New Roman"/>
          <w:color w:val="222222"/>
          <w:sz w:val="23"/>
          <w:szCs w:val="23"/>
        </w:rPr>
        <w:br/>
        <w:t>JpaRepository</w:t>
      </w:r>
      <w:r w:rsidRPr="007564FC">
        <w:rPr>
          <w:rFonts w:ascii="Verdana" w:eastAsia="Times New Roman" w:hAnsi="Verdana" w:cs="Times New Roman"/>
          <w:color w:val="222222"/>
          <w:sz w:val="23"/>
          <w:szCs w:val="23"/>
        </w:rPr>
        <w:br/>
        <w:t>QueryByExampleExecutor</w:t>
      </w:r>
    </w:p>
    <w:p w:rsidR="007564FC" w:rsidRPr="007564FC" w:rsidRDefault="007564FC" w:rsidP="007564FC">
      <w:pPr>
        <w:shd w:val="clear" w:color="auto" w:fill="FFFFFF"/>
        <w:spacing w:after="390" w:line="240" w:lineRule="auto"/>
        <w:rPr>
          <w:rFonts w:ascii="Verdana" w:eastAsia="Times New Roman" w:hAnsi="Verdana" w:cs="Times New Roman"/>
          <w:color w:val="222222"/>
          <w:sz w:val="23"/>
          <w:szCs w:val="23"/>
        </w:rPr>
      </w:pPr>
      <w:r w:rsidRPr="007564FC">
        <w:rPr>
          <w:rFonts w:ascii="Verdana" w:eastAsia="Times New Roman" w:hAnsi="Verdana" w:cs="Times New Roman"/>
          <w:color w:val="222222"/>
          <w:sz w:val="23"/>
          <w:szCs w:val="23"/>
        </w:rPr>
        <w:t>StudentRepository.java</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@Repository</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public interface StudentRepository extends JpaRepository&lt;Student, Serializable&gt; {</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 xml:space="preserve"> </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t>public List&lt;Student&gt; findByNameAndRollNumber(String name, String rollNumber);</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lastRenderedPageBreak/>
        <w:tab/>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t>public List&lt;Student&gt; findByNameOrRollNumber(String name, String rollNumber);</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t>public List&lt;Student&gt; findByNameAndRollNumberOrUniversity(String name, String rollNumber, String university);</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 xml:space="preserve"> </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w:t>
      </w:r>
    </w:p>
    <w:p w:rsidR="007564FC" w:rsidRPr="007564FC" w:rsidRDefault="007564FC" w:rsidP="007564FC">
      <w:pPr>
        <w:shd w:val="clear" w:color="auto" w:fill="FFFFFF"/>
        <w:spacing w:after="390" w:line="240" w:lineRule="auto"/>
        <w:rPr>
          <w:rFonts w:ascii="Verdana" w:eastAsia="Times New Roman" w:hAnsi="Verdana" w:cs="Times New Roman"/>
          <w:color w:val="222222"/>
          <w:sz w:val="23"/>
          <w:szCs w:val="23"/>
        </w:rPr>
      </w:pPr>
      <w:r w:rsidRPr="007564FC">
        <w:rPr>
          <w:rFonts w:ascii="Verdana" w:eastAsia="Times New Roman" w:hAnsi="Verdana" w:cs="Times New Roman"/>
          <w:color w:val="222222"/>
          <w:sz w:val="23"/>
          <w:szCs w:val="23"/>
        </w:rPr>
        <w:t>See more details </w:t>
      </w:r>
      <w:hyperlink r:id="rId39" w:history="1">
        <w:r w:rsidRPr="007564FC">
          <w:rPr>
            <w:rFonts w:ascii="Verdana" w:eastAsia="Times New Roman" w:hAnsi="Verdana" w:cs="Times New Roman"/>
            <w:color w:val="0000FF"/>
            <w:sz w:val="23"/>
            <w:u w:val="single"/>
          </w:rPr>
          <w:t>here</w:t>
        </w:r>
      </w:hyperlink>
      <w:r w:rsidRPr="007564FC">
        <w:rPr>
          <w:rFonts w:ascii="Verdana" w:eastAsia="Times New Roman" w:hAnsi="Verdana" w:cs="Times New Roman"/>
          <w:color w:val="222222"/>
          <w:sz w:val="23"/>
          <w:szCs w:val="23"/>
        </w:rPr>
        <w:t>.</w:t>
      </w:r>
    </w:p>
    <w:p w:rsidR="007564FC" w:rsidRPr="007564FC" w:rsidRDefault="007564FC" w:rsidP="007564FC">
      <w:pPr>
        <w:shd w:val="clear" w:color="auto" w:fill="FFFFFF"/>
        <w:spacing w:before="450" w:after="300" w:line="570" w:lineRule="atLeast"/>
        <w:outlineLvl w:val="1"/>
        <w:rPr>
          <w:rFonts w:ascii="Arial" w:eastAsia="Times New Roman" w:hAnsi="Arial" w:cs="Arial"/>
          <w:color w:val="111111"/>
          <w:sz w:val="41"/>
          <w:szCs w:val="41"/>
        </w:rPr>
      </w:pPr>
      <w:r w:rsidRPr="007564FC">
        <w:rPr>
          <w:rFonts w:ascii="Verdana" w:eastAsia="Times New Roman" w:hAnsi="Verdana" w:cs="Arial"/>
          <w:color w:val="111111"/>
          <w:sz w:val="41"/>
          <w:szCs w:val="41"/>
        </w:rPr>
        <w:t>How you will write custom method in the repository in Spring Data JPA? What are rules to define Query methods(query creation from method names)?</w:t>
      </w:r>
    </w:p>
    <w:p w:rsidR="007564FC" w:rsidRPr="007564FC" w:rsidRDefault="007564FC" w:rsidP="007564FC">
      <w:pPr>
        <w:shd w:val="clear" w:color="auto" w:fill="FFFFFF"/>
        <w:spacing w:after="390" w:line="240" w:lineRule="auto"/>
        <w:rPr>
          <w:rFonts w:ascii="Verdana" w:eastAsia="Times New Roman" w:hAnsi="Verdana" w:cs="Times New Roman"/>
          <w:color w:val="222222"/>
          <w:sz w:val="23"/>
          <w:szCs w:val="23"/>
        </w:rPr>
      </w:pPr>
      <w:r w:rsidRPr="007564FC">
        <w:rPr>
          <w:rFonts w:ascii="Verdana" w:eastAsia="Times New Roman" w:hAnsi="Verdana" w:cs="Times New Roman"/>
          <w:color w:val="222222"/>
          <w:sz w:val="23"/>
          <w:szCs w:val="23"/>
        </w:rPr>
        <w:t>Consider we have an entity called Student.java and we have some records in the database as below.</w:t>
      </w:r>
    </w:p>
    <w:p w:rsidR="007564FC" w:rsidRPr="007564FC" w:rsidRDefault="007564FC" w:rsidP="007564FC">
      <w:pPr>
        <w:shd w:val="clear" w:color="auto" w:fill="FFFFFF"/>
        <w:spacing w:after="390" w:line="240" w:lineRule="auto"/>
        <w:rPr>
          <w:rFonts w:ascii="Verdana" w:eastAsia="Times New Roman" w:hAnsi="Verdana" w:cs="Times New Roman"/>
          <w:color w:val="222222"/>
          <w:sz w:val="23"/>
          <w:szCs w:val="23"/>
        </w:rPr>
      </w:pPr>
      <w:r w:rsidRPr="007564FC">
        <w:rPr>
          <w:rFonts w:ascii="Verdana" w:eastAsia="Times New Roman" w:hAnsi="Verdana" w:cs="Times New Roman"/>
          <w:color w:val="222222"/>
          <w:sz w:val="23"/>
          <w:szCs w:val="23"/>
        </w:rPr>
        <w:t>Student.java</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package com.netsurfingzone.entity;</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 xml:space="preserve"> </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@Entity</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public class Student {</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 xml:space="preserve"> </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t>@Id</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lastRenderedPageBreak/>
        <w:tab/>
        <w:t>@GeneratedValue(strategy = GenerationType.AUTO)</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t>private int id;</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 xml:space="preserve"> </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t>@Column(name = "name")</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t>private String name;</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 xml:space="preserve"> </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t>@Column(name = "roll_number")</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t>private String rollNumber;</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 xml:space="preserve"> </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t>@Column(name = "university")</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t>String university;</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ab/>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 xml:space="preserve"> </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w:t>
      </w:r>
    </w:p>
    <w:p w:rsidR="007564FC" w:rsidRPr="007564FC" w:rsidRDefault="007564FC" w:rsidP="007564FC">
      <w:pPr>
        <w:shd w:val="clear" w:color="auto" w:fill="FFFFFF"/>
        <w:spacing w:after="390" w:line="240" w:lineRule="auto"/>
        <w:rPr>
          <w:rFonts w:ascii="Verdana" w:eastAsia="Times New Roman" w:hAnsi="Verdana" w:cs="Times New Roman"/>
          <w:color w:val="222222"/>
          <w:sz w:val="23"/>
          <w:szCs w:val="23"/>
        </w:rPr>
      </w:pPr>
      <w:r w:rsidRPr="007564FC">
        <w:rPr>
          <w:rFonts w:ascii="Verdana" w:eastAsia="Times New Roman" w:hAnsi="Verdana" w:cs="Times New Roman"/>
          <w:color w:val="222222"/>
          <w:sz w:val="23"/>
          <w:szCs w:val="23"/>
        </w:rPr>
        <w:t>To write query methods first we need to define repository interface.</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@Repository</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public interface StudentRepository extends JpaRepository&lt;Student, Serializable&gt; {</w:t>
      </w: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7564FC">
        <w:rPr>
          <w:rFonts w:ascii="Courier New" w:eastAsia="Times New Roman" w:hAnsi="Courier New" w:cs="Courier New"/>
          <w:color w:val="222222"/>
          <w:sz w:val="23"/>
          <w:szCs w:val="23"/>
        </w:rPr>
        <w:t>}</w:t>
      </w:r>
    </w:p>
    <w:p w:rsidR="007564FC" w:rsidRPr="007564FC" w:rsidRDefault="007564FC" w:rsidP="007564FC">
      <w:pPr>
        <w:shd w:val="clear" w:color="auto" w:fill="FFFFFF"/>
        <w:spacing w:after="390" w:line="240" w:lineRule="auto"/>
        <w:rPr>
          <w:rFonts w:ascii="Verdana" w:eastAsia="Times New Roman" w:hAnsi="Verdana" w:cs="Times New Roman"/>
          <w:color w:val="222222"/>
          <w:sz w:val="23"/>
          <w:szCs w:val="23"/>
        </w:rPr>
      </w:pPr>
      <w:r w:rsidRPr="007564FC">
        <w:rPr>
          <w:rFonts w:ascii="Verdana" w:eastAsia="Times New Roman" w:hAnsi="Verdana" w:cs="Times New Roman"/>
          <w:color w:val="222222"/>
          <w:sz w:val="23"/>
          <w:szCs w:val="23"/>
        </w:rPr>
        <w:t>Rules to define Query methods.</w:t>
      </w:r>
    </w:p>
    <w:p w:rsidR="007564FC" w:rsidRPr="007564FC" w:rsidRDefault="007564FC" w:rsidP="007564FC">
      <w:pPr>
        <w:shd w:val="clear" w:color="auto" w:fill="FFFFFF"/>
        <w:spacing w:after="0" w:line="240" w:lineRule="auto"/>
        <w:jc w:val="center"/>
        <w:rPr>
          <w:ins w:id="0" w:author="Unknown"/>
          <w:rFonts w:ascii="Verdana" w:eastAsia="Times New Roman" w:hAnsi="Verdana" w:cs="Times New Roman"/>
          <w:color w:val="222222"/>
          <w:sz w:val="23"/>
          <w:szCs w:val="23"/>
        </w:rPr>
      </w:pPr>
    </w:p>
    <w:p w:rsidR="007564FC" w:rsidRPr="007564FC" w:rsidRDefault="007564FC" w:rsidP="007564FC">
      <w:pPr>
        <w:shd w:val="clear" w:color="auto" w:fill="FFFFFF"/>
        <w:spacing w:after="390" w:line="240" w:lineRule="auto"/>
        <w:rPr>
          <w:ins w:id="1" w:author="Unknown"/>
          <w:rFonts w:ascii="Verdana" w:eastAsia="Times New Roman" w:hAnsi="Verdana" w:cs="Times New Roman"/>
          <w:color w:val="222222"/>
          <w:sz w:val="23"/>
          <w:szCs w:val="23"/>
        </w:rPr>
      </w:pPr>
      <w:ins w:id="2" w:author="Unknown">
        <w:r w:rsidRPr="007564FC">
          <w:rPr>
            <w:rFonts w:ascii="Verdana" w:eastAsia="Times New Roman" w:hAnsi="Verdana" w:cs="Times New Roman"/>
            <w:color w:val="222222"/>
            <w:sz w:val="23"/>
            <w:szCs w:val="23"/>
          </w:rPr>
          <w:lastRenderedPageBreak/>
          <w:t>Rule 1 – The name of the query method must start with findBy or getBy  or queryBy or countBy or readBy prefix. The findBy is mostly used by the developer.</w:t>
        </w:r>
      </w:ins>
    </w:p>
    <w:p w:rsidR="007564FC" w:rsidRPr="007564FC" w:rsidRDefault="007564FC" w:rsidP="007564FC">
      <w:pPr>
        <w:shd w:val="clear" w:color="auto" w:fill="FFFFFF"/>
        <w:spacing w:after="390" w:line="240" w:lineRule="auto"/>
        <w:rPr>
          <w:ins w:id="3" w:author="Unknown"/>
          <w:rFonts w:ascii="Verdana" w:eastAsia="Times New Roman" w:hAnsi="Verdana" w:cs="Times New Roman"/>
          <w:color w:val="222222"/>
          <w:sz w:val="23"/>
          <w:szCs w:val="23"/>
        </w:rPr>
      </w:pPr>
      <w:ins w:id="4" w:author="Unknown">
        <w:r w:rsidRPr="007564FC">
          <w:rPr>
            <w:rFonts w:ascii="Verdana" w:eastAsia="Times New Roman" w:hAnsi="Verdana" w:cs="Times New Roman"/>
            <w:color w:val="222222"/>
            <w:sz w:val="23"/>
            <w:szCs w:val="23"/>
          </w:rPr>
          <w:t>For example findByName(String name), getByName(String name), queryByName(String name), countByName(String name), readByName(String name),</w:t>
        </w:r>
      </w:ins>
    </w:p>
    <w:p w:rsidR="007564FC" w:rsidRPr="007564FC" w:rsidRDefault="007564FC" w:rsidP="007564FC">
      <w:pPr>
        <w:shd w:val="clear" w:color="auto" w:fill="FFFFFF"/>
        <w:spacing w:after="390" w:line="240" w:lineRule="auto"/>
        <w:rPr>
          <w:ins w:id="5" w:author="Unknown"/>
          <w:rFonts w:ascii="Verdana" w:eastAsia="Times New Roman" w:hAnsi="Verdana" w:cs="Times New Roman"/>
          <w:color w:val="222222"/>
          <w:sz w:val="23"/>
          <w:szCs w:val="23"/>
        </w:rPr>
      </w:pPr>
      <w:ins w:id="6" w:author="Unknown">
        <w:r w:rsidRPr="007564FC">
          <w:rPr>
            <w:rFonts w:ascii="Verdana" w:eastAsia="Times New Roman" w:hAnsi="Verdana" w:cs="Times New Roman"/>
            <w:color w:val="222222"/>
            <w:sz w:val="23"/>
            <w:szCs w:val="23"/>
          </w:rPr>
          <w:t>Note – All the above query methods will return all students whose name is “what ever name we provide as parameter”.</w:t>
        </w:r>
      </w:ins>
    </w:p>
    <w:p w:rsidR="007564FC" w:rsidRPr="007564FC" w:rsidRDefault="007564FC" w:rsidP="007564FC">
      <w:pPr>
        <w:shd w:val="clear" w:color="auto" w:fill="FFFFFF"/>
        <w:spacing w:after="390" w:line="240" w:lineRule="auto"/>
        <w:rPr>
          <w:ins w:id="7" w:author="Unknown"/>
          <w:rFonts w:ascii="Verdana" w:eastAsia="Times New Roman" w:hAnsi="Verdana" w:cs="Times New Roman"/>
          <w:color w:val="222222"/>
          <w:sz w:val="23"/>
          <w:szCs w:val="23"/>
        </w:rPr>
      </w:pPr>
      <w:ins w:id="8" w:author="Unknown">
        <w:r w:rsidRPr="007564FC">
          <w:rPr>
            <w:rFonts w:ascii="Verdana" w:eastAsia="Times New Roman" w:hAnsi="Verdana" w:cs="Times New Roman"/>
            <w:color w:val="222222"/>
            <w:sz w:val="23"/>
            <w:szCs w:val="23"/>
          </w:rPr>
          <w:t>Rule 2 – The first character of field name should capital letter. Although if we write the first character of the field in small then it will work but we should use camelcase for the method name.</w:t>
        </w:r>
      </w:ins>
    </w:p>
    <w:p w:rsidR="007564FC" w:rsidRPr="007564FC" w:rsidRDefault="007564FC" w:rsidP="007564FC">
      <w:pPr>
        <w:shd w:val="clear" w:color="auto" w:fill="FFFFFF"/>
        <w:spacing w:after="390" w:line="240" w:lineRule="auto"/>
        <w:rPr>
          <w:ins w:id="9" w:author="Unknown"/>
          <w:rFonts w:ascii="Verdana" w:eastAsia="Times New Roman" w:hAnsi="Verdana" w:cs="Times New Roman"/>
          <w:color w:val="222222"/>
          <w:sz w:val="23"/>
          <w:szCs w:val="23"/>
        </w:rPr>
      </w:pPr>
      <w:ins w:id="10" w:author="Unknown">
        <w:r w:rsidRPr="007564FC">
          <w:rPr>
            <w:rFonts w:ascii="Verdana" w:eastAsia="Times New Roman" w:hAnsi="Verdana" w:cs="Times New Roman"/>
            <w:color w:val="222222"/>
            <w:sz w:val="23"/>
            <w:szCs w:val="23"/>
          </w:rPr>
          <w:t>Both are valid query method defined below but we should follow the first way.</w:t>
        </w:r>
      </w:ins>
    </w:p>
    <w:p w:rsidR="007564FC" w:rsidRPr="007564FC" w:rsidRDefault="007564FC" w:rsidP="007564FC">
      <w:pPr>
        <w:shd w:val="clear" w:color="auto" w:fill="FFFFFF"/>
        <w:spacing w:after="390" w:line="240" w:lineRule="auto"/>
        <w:rPr>
          <w:ins w:id="11" w:author="Unknown"/>
          <w:rFonts w:ascii="Verdana" w:eastAsia="Times New Roman" w:hAnsi="Verdana" w:cs="Times New Roman"/>
          <w:color w:val="222222"/>
          <w:sz w:val="23"/>
          <w:szCs w:val="23"/>
        </w:rPr>
      </w:pPr>
      <w:ins w:id="12" w:author="Unknown">
        <w:r w:rsidRPr="007564FC">
          <w:rPr>
            <w:rFonts w:ascii="Verdana" w:eastAsia="Times New Roman" w:hAnsi="Verdana" w:cs="Times New Roman"/>
            <w:color w:val="222222"/>
            <w:sz w:val="23"/>
            <w:szCs w:val="23"/>
          </w:rPr>
          <w:t>public List&lt;Student&gt; findByName(String name);</w:t>
        </w:r>
      </w:ins>
    </w:p>
    <w:p w:rsidR="007564FC" w:rsidRPr="007564FC" w:rsidRDefault="007564FC" w:rsidP="007564FC">
      <w:pPr>
        <w:shd w:val="clear" w:color="auto" w:fill="FFFFFF"/>
        <w:spacing w:after="390" w:line="240" w:lineRule="auto"/>
        <w:rPr>
          <w:ins w:id="13" w:author="Unknown"/>
          <w:rFonts w:ascii="Verdana" w:eastAsia="Times New Roman" w:hAnsi="Verdana" w:cs="Times New Roman"/>
          <w:color w:val="222222"/>
          <w:sz w:val="23"/>
          <w:szCs w:val="23"/>
        </w:rPr>
      </w:pPr>
      <w:ins w:id="14" w:author="Unknown">
        <w:r w:rsidRPr="007564FC">
          <w:rPr>
            <w:rFonts w:ascii="Verdana" w:eastAsia="Times New Roman" w:hAnsi="Verdana" w:cs="Times New Roman"/>
            <w:color w:val="222222"/>
            <w:sz w:val="23"/>
            <w:szCs w:val="23"/>
          </w:rPr>
          <w:t>public List&lt;Student&gt; findByname(String name);</w:t>
        </w:r>
      </w:ins>
    </w:p>
    <w:p w:rsidR="007564FC" w:rsidRPr="007564FC" w:rsidRDefault="007564FC" w:rsidP="007564FC">
      <w:pPr>
        <w:shd w:val="clear" w:color="auto" w:fill="FFFFFF"/>
        <w:spacing w:after="390" w:line="240" w:lineRule="auto"/>
        <w:rPr>
          <w:ins w:id="15" w:author="Unknown"/>
          <w:rFonts w:ascii="Verdana" w:eastAsia="Times New Roman" w:hAnsi="Verdana" w:cs="Times New Roman"/>
          <w:color w:val="222222"/>
          <w:sz w:val="23"/>
          <w:szCs w:val="23"/>
        </w:rPr>
      </w:pPr>
      <w:ins w:id="16" w:author="Unknown">
        <w:r w:rsidRPr="007564FC">
          <w:rPr>
            <w:rFonts w:ascii="Verdana" w:eastAsia="Times New Roman" w:hAnsi="Verdana" w:cs="Times New Roman"/>
            <w:color w:val="222222"/>
            <w:sz w:val="23"/>
            <w:szCs w:val="23"/>
          </w:rPr>
          <w:t>Rule 3 – While using findBy or getBy or queryBy or countBy or readBy the character B must be in capital letter, else we will get an exception while deployment.</w:t>
        </w:r>
      </w:ins>
    </w:p>
    <w:p w:rsidR="007564FC" w:rsidRPr="007564FC" w:rsidRDefault="007564FC" w:rsidP="007564FC">
      <w:pPr>
        <w:shd w:val="clear" w:color="auto" w:fill="FFFFFF"/>
        <w:spacing w:after="390" w:line="240" w:lineRule="auto"/>
        <w:rPr>
          <w:ins w:id="17" w:author="Unknown"/>
          <w:rFonts w:ascii="Verdana" w:eastAsia="Times New Roman" w:hAnsi="Verdana" w:cs="Times New Roman"/>
          <w:color w:val="222222"/>
          <w:sz w:val="23"/>
          <w:szCs w:val="23"/>
        </w:rPr>
      </w:pPr>
      <w:ins w:id="18" w:author="Unknown">
        <w:r w:rsidRPr="007564FC">
          <w:rPr>
            <w:rFonts w:ascii="Verdana" w:eastAsia="Times New Roman" w:hAnsi="Verdana" w:cs="Times New Roman"/>
            <w:color w:val="222222"/>
            <w:sz w:val="23"/>
            <w:szCs w:val="23"/>
          </w:rPr>
          <w:t>Caused by: org.springframework.data.mapping.PropertyReferenceException: No property querybyName found for type Student!</w:t>
        </w:r>
      </w:ins>
    </w:p>
    <w:p w:rsidR="007564FC" w:rsidRPr="007564FC" w:rsidRDefault="007564FC" w:rsidP="007564FC">
      <w:pPr>
        <w:shd w:val="clear" w:color="auto" w:fill="FFFFFF"/>
        <w:spacing w:after="390" w:line="240" w:lineRule="auto"/>
        <w:rPr>
          <w:ins w:id="19" w:author="Unknown"/>
          <w:rFonts w:ascii="Verdana" w:eastAsia="Times New Roman" w:hAnsi="Verdana" w:cs="Times New Roman"/>
          <w:color w:val="222222"/>
          <w:sz w:val="23"/>
          <w:szCs w:val="23"/>
        </w:rPr>
      </w:pPr>
      <w:ins w:id="20" w:author="Unknown">
        <w:r w:rsidRPr="007564FC">
          <w:rPr>
            <w:rFonts w:ascii="Verdana" w:eastAsia="Times New Roman" w:hAnsi="Verdana" w:cs="Times New Roman"/>
            <w:color w:val="222222"/>
            <w:sz w:val="23"/>
            <w:szCs w:val="23"/>
          </w:rPr>
          <w:t>Invalid query method.</w:t>
        </w:r>
      </w:ins>
    </w:p>
    <w:p w:rsidR="007564FC" w:rsidRPr="007564FC" w:rsidRDefault="007564FC" w:rsidP="007564FC">
      <w:pPr>
        <w:shd w:val="clear" w:color="auto" w:fill="FFFFFF"/>
        <w:spacing w:after="390" w:line="240" w:lineRule="auto"/>
        <w:rPr>
          <w:ins w:id="21" w:author="Unknown"/>
          <w:rFonts w:ascii="Verdana" w:eastAsia="Times New Roman" w:hAnsi="Verdana" w:cs="Times New Roman"/>
          <w:color w:val="222222"/>
          <w:sz w:val="23"/>
          <w:szCs w:val="23"/>
        </w:rPr>
      </w:pPr>
      <w:ins w:id="22" w:author="Unknown">
        <w:r w:rsidRPr="007564FC">
          <w:rPr>
            <w:rFonts w:ascii="Verdana" w:eastAsia="Times New Roman" w:hAnsi="Verdana" w:cs="Times New Roman"/>
            <w:color w:val="222222"/>
            <w:sz w:val="23"/>
            <w:szCs w:val="23"/>
          </w:rPr>
          <w:t>public List&lt;Student&gt; findbyName(String name);</w:t>
        </w:r>
      </w:ins>
    </w:p>
    <w:p w:rsidR="007564FC" w:rsidRPr="007564FC" w:rsidRDefault="007564FC" w:rsidP="007564FC">
      <w:pPr>
        <w:shd w:val="clear" w:color="auto" w:fill="FFFFFF"/>
        <w:spacing w:after="390" w:line="240" w:lineRule="auto"/>
        <w:rPr>
          <w:ins w:id="23" w:author="Unknown"/>
          <w:rFonts w:ascii="Verdana" w:eastAsia="Times New Roman" w:hAnsi="Verdana" w:cs="Times New Roman"/>
          <w:color w:val="222222"/>
          <w:sz w:val="23"/>
          <w:szCs w:val="23"/>
        </w:rPr>
      </w:pPr>
      <w:ins w:id="24" w:author="Unknown">
        <w:r w:rsidRPr="007564FC">
          <w:rPr>
            <w:rFonts w:ascii="Verdana" w:eastAsia="Times New Roman" w:hAnsi="Verdana" w:cs="Times New Roman"/>
            <w:color w:val="222222"/>
            <w:sz w:val="23"/>
            <w:szCs w:val="23"/>
          </w:rPr>
          <w:t>Rule 4 – We can write the query method using multiple fields using predefined keywords(eg. And, Or etc) but these keywords are case sensitive. We must use “And” instead of “and”.</w:t>
        </w:r>
      </w:ins>
    </w:p>
    <w:p w:rsidR="007564FC" w:rsidRPr="007564FC" w:rsidRDefault="007564FC" w:rsidP="007564FC">
      <w:pPr>
        <w:shd w:val="clear" w:color="auto" w:fill="FFFFFF"/>
        <w:spacing w:after="0" w:line="240" w:lineRule="auto"/>
        <w:jc w:val="center"/>
        <w:rPr>
          <w:ins w:id="25" w:author="Unknown"/>
          <w:rFonts w:ascii="Verdana" w:eastAsia="Times New Roman" w:hAnsi="Verdana" w:cs="Times New Roman"/>
          <w:color w:val="222222"/>
          <w:sz w:val="23"/>
          <w:szCs w:val="23"/>
        </w:rPr>
      </w:pPr>
    </w:p>
    <w:p w:rsidR="007564FC" w:rsidRPr="007564FC" w:rsidRDefault="007564FC" w:rsidP="007564FC">
      <w:pPr>
        <w:shd w:val="clear" w:color="auto" w:fill="FFFFFF"/>
        <w:spacing w:after="390" w:line="240" w:lineRule="auto"/>
        <w:rPr>
          <w:ins w:id="26" w:author="Unknown"/>
          <w:rFonts w:ascii="Verdana" w:eastAsia="Times New Roman" w:hAnsi="Verdana" w:cs="Times New Roman"/>
          <w:color w:val="222222"/>
          <w:sz w:val="23"/>
          <w:szCs w:val="23"/>
        </w:rPr>
      </w:pPr>
      <w:ins w:id="27" w:author="Unknown">
        <w:r w:rsidRPr="007564FC">
          <w:rPr>
            <w:rFonts w:ascii="Verdana" w:eastAsia="Times New Roman" w:hAnsi="Verdana" w:cs="Times New Roman"/>
            <w:b/>
            <w:bCs/>
            <w:color w:val="222222"/>
            <w:sz w:val="23"/>
          </w:rPr>
          <w:t>Write query method using @Query.</w:t>
        </w:r>
      </w:ins>
    </w:p>
    <w:p w:rsidR="007564FC" w:rsidRPr="007564FC" w:rsidRDefault="007564FC" w:rsidP="007564FC">
      <w:pPr>
        <w:shd w:val="clear" w:color="auto" w:fill="FFFFFF"/>
        <w:spacing w:after="390" w:line="240" w:lineRule="auto"/>
        <w:rPr>
          <w:ins w:id="28" w:author="Unknown"/>
          <w:rFonts w:ascii="Verdana" w:eastAsia="Times New Roman" w:hAnsi="Verdana" w:cs="Times New Roman"/>
          <w:color w:val="222222"/>
          <w:sz w:val="23"/>
          <w:szCs w:val="23"/>
        </w:rPr>
      </w:pPr>
      <w:ins w:id="29" w:author="Unknown">
        <w:r w:rsidRPr="007564FC">
          <w:rPr>
            <w:rFonts w:ascii="Verdana" w:eastAsia="Times New Roman" w:hAnsi="Verdana" w:cs="Times New Roman"/>
            <w:color w:val="222222"/>
            <w:sz w:val="23"/>
            <w:szCs w:val="23"/>
          </w:rPr>
          <w:t>Writing JPQL using Spring Data Jpa @Query.</w:t>
        </w:r>
      </w:ins>
    </w:p>
    <w:p w:rsidR="007564FC" w:rsidRPr="007564FC" w:rsidRDefault="007564FC" w:rsidP="007564FC">
      <w:pPr>
        <w:shd w:val="clear" w:color="auto" w:fill="FFFFFF"/>
        <w:spacing w:after="390" w:line="240" w:lineRule="auto"/>
        <w:rPr>
          <w:ins w:id="30" w:author="Unknown"/>
          <w:rFonts w:ascii="Verdana" w:eastAsia="Times New Roman" w:hAnsi="Verdana" w:cs="Times New Roman"/>
          <w:color w:val="222222"/>
          <w:sz w:val="23"/>
          <w:szCs w:val="23"/>
        </w:rPr>
      </w:pPr>
      <w:ins w:id="31" w:author="Unknown">
        <w:r w:rsidRPr="007564FC">
          <w:rPr>
            <w:rFonts w:ascii="Courier New" w:eastAsia="Times New Roman" w:hAnsi="Courier New" w:cs="Courier New"/>
            <w:color w:val="222222"/>
            <w:sz w:val="23"/>
          </w:rPr>
          <w:lastRenderedPageBreak/>
          <w:t>@Query("select s from Student s where s.name = ?1")</w:t>
        </w:r>
        <w:r w:rsidRPr="007564FC">
          <w:rPr>
            <w:rFonts w:ascii="Verdana" w:eastAsia="Times New Roman" w:hAnsi="Verdana" w:cs="Times New Roman"/>
            <w:color w:val="222222"/>
            <w:sz w:val="23"/>
            <w:szCs w:val="23"/>
          </w:rPr>
          <w:br/>
        </w:r>
        <w:r w:rsidRPr="007564FC">
          <w:rPr>
            <w:rFonts w:ascii="Courier New" w:eastAsia="Times New Roman" w:hAnsi="Courier New" w:cs="Courier New"/>
            <w:color w:val="222222"/>
            <w:sz w:val="23"/>
          </w:rPr>
          <w:t>List&lt;Student&gt; getStudents(String name);</w:t>
        </w:r>
      </w:ins>
    </w:p>
    <w:p w:rsidR="007564FC" w:rsidRPr="007564FC" w:rsidRDefault="007564FC" w:rsidP="007564FC">
      <w:pPr>
        <w:shd w:val="clear" w:color="auto" w:fill="FFFFFF"/>
        <w:spacing w:after="390" w:line="240" w:lineRule="auto"/>
        <w:rPr>
          <w:ins w:id="32" w:author="Unknown"/>
          <w:rFonts w:ascii="Verdana" w:eastAsia="Times New Roman" w:hAnsi="Verdana" w:cs="Times New Roman"/>
          <w:color w:val="222222"/>
          <w:sz w:val="23"/>
          <w:szCs w:val="23"/>
        </w:rPr>
      </w:pPr>
      <w:ins w:id="33" w:author="Unknown">
        <w:r w:rsidRPr="007564FC">
          <w:rPr>
            <w:rFonts w:ascii="Verdana" w:eastAsia="Times New Roman" w:hAnsi="Verdana" w:cs="Times New Roman"/>
            <w:color w:val="222222"/>
            <w:sz w:val="23"/>
            <w:szCs w:val="23"/>
          </w:rPr>
          <w:t>See a complete example of the JPQL using Spring Boot and Oracle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"https://netsurfingzone.com/jpa/spring-data-jpa-jpql-and-native-query-example/"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after="390" w:line="240" w:lineRule="auto"/>
        <w:rPr>
          <w:ins w:id="34" w:author="Unknown"/>
          <w:rFonts w:ascii="Verdana" w:eastAsia="Times New Roman" w:hAnsi="Verdana" w:cs="Times New Roman"/>
          <w:color w:val="222222"/>
          <w:sz w:val="23"/>
          <w:szCs w:val="23"/>
        </w:rPr>
      </w:pPr>
      <w:ins w:id="35" w:author="Unknown">
        <w:r w:rsidRPr="007564FC">
          <w:rPr>
            <w:rFonts w:ascii="Verdana" w:eastAsia="Times New Roman" w:hAnsi="Verdana" w:cs="Times New Roman"/>
            <w:b/>
            <w:bCs/>
            <w:color w:val="222222"/>
            <w:sz w:val="23"/>
          </w:rPr>
          <w:t>Writing the Named Parameter @Query.</w:t>
        </w:r>
      </w:ins>
    </w:p>
    <w:p w:rsidR="007564FC" w:rsidRPr="007564FC" w:rsidRDefault="007564FC" w:rsidP="007564FC">
      <w:pPr>
        <w:shd w:val="clear" w:color="auto" w:fill="FFFFFF"/>
        <w:spacing w:after="390" w:line="240" w:lineRule="auto"/>
        <w:rPr>
          <w:ins w:id="36" w:author="Unknown"/>
          <w:rFonts w:ascii="Verdana" w:eastAsia="Times New Roman" w:hAnsi="Verdana" w:cs="Times New Roman"/>
          <w:color w:val="222222"/>
          <w:sz w:val="23"/>
          <w:szCs w:val="23"/>
        </w:rPr>
      </w:pPr>
      <w:ins w:id="37" w:author="Unknown">
        <w:r w:rsidRPr="007564FC">
          <w:rPr>
            <w:rFonts w:ascii="Courier New" w:eastAsia="Times New Roman" w:hAnsi="Courier New" w:cs="Courier New"/>
            <w:color w:val="222222"/>
            <w:sz w:val="23"/>
          </w:rPr>
          <w:t>@Query("select s from Student s where s.name = :name")</w:t>
        </w:r>
        <w:r w:rsidRPr="007564FC">
          <w:rPr>
            <w:rFonts w:ascii="Verdana" w:eastAsia="Times New Roman" w:hAnsi="Verdana" w:cs="Times New Roman"/>
            <w:color w:val="222222"/>
            <w:sz w:val="23"/>
            <w:szCs w:val="23"/>
          </w:rPr>
          <w:br/>
        </w:r>
        <w:r w:rsidRPr="007564FC">
          <w:rPr>
            <w:rFonts w:ascii="Courier New" w:eastAsia="Times New Roman" w:hAnsi="Courier New" w:cs="Courier New"/>
            <w:color w:val="222222"/>
            <w:sz w:val="23"/>
          </w:rPr>
          <w:t>List&lt;Student&gt; findByName(@Param("name") String name);</w:t>
        </w:r>
      </w:ins>
    </w:p>
    <w:p w:rsidR="007564FC" w:rsidRPr="007564FC" w:rsidRDefault="007564FC" w:rsidP="007564FC">
      <w:pPr>
        <w:shd w:val="clear" w:color="auto" w:fill="FFFFFF"/>
        <w:spacing w:after="390" w:line="240" w:lineRule="auto"/>
        <w:rPr>
          <w:ins w:id="38" w:author="Unknown"/>
          <w:rFonts w:ascii="Verdana" w:eastAsia="Times New Roman" w:hAnsi="Verdana" w:cs="Times New Roman"/>
          <w:color w:val="222222"/>
          <w:sz w:val="23"/>
          <w:szCs w:val="23"/>
        </w:rPr>
      </w:pPr>
      <w:ins w:id="39" w:author="Unknown">
        <w:r w:rsidRPr="007564FC">
          <w:rPr>
            <w:rFonts w:ascii="Verdana" w:eastAsia="Times New Roman" w:hAnsi="Verdana" w:cs="Times New Roman"/>
            <w:color w:val="222222"/>
            <w:sz w:val="23"/>
            <w:szCs w:val="23"/>
          </w:rPr>
          <w:t>See a complete example of the Named Parameter using Spring Boot and Oracle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"https://netsurfingzone.com/jpa/spring-data-jpa-named-parameters/"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before="450" w:after="300" w:line="570" w:lineRule="atLeast"/>
        <w:outlineLvl w:val="1"/>
        <w:rPr>
          <w:ins w:id="40" w:author="Unknown"/>
          <w:rFonts w:ascii="Arial" w:eastAsia="Times New Roman" w:hAnsi="Arial" w:cs="Arial"/>
          <w:color w:val="111111"/>
          <w:sz w:val="41"/>
          <w:szCs w:val="41"/>
        </w:rPr>
      </w:pPr>
      <w:ins w:id="41" w:author="Unknown">
        <w:r w:rsidRPr="007564FC">
          <w:rPr>
            <w:rFonts w:ascii="Arial" w:eastAsia="Times New Roman" w:hAnsi="Arial" w:cs="Arial"/>
            <w:color w:val="111111"/>
            <w:sz w:val="41"/>
            <w:szCs w:val="41"/>
          </w:rPr>
          <w:t>What are the important predefined repository interfaces and classes in Spring Data JPA?</w:t>
        </w:r>
      </w:ins>
    </w:p>
    <w:p w:rsidR="007564FC" w:rsidRPr="007564FC" w:rsidRDefault="007564FC" w:rsidP="007564FC">
      <w:pPr>
        <w:numPr>
          <w:ilvl w:val="0"/>
          <w:numId w:val="2"/>
        </w:numPr>
        <w:shd w:val="clear" w:color="auto" w:fill="FFFFFF"/>
        <w:spacing w:before="100" w:beforeAutospacing="1" w:after="150" w:line="240" w:lineRule="auto"/>
        <w:ind w:left="1035"/>
        <w:rPr>
          <w:ins w:id="42" w:author="Unknown"/>
          <w:rFonts w:ascii="Verdana" w:eastAsia="Times New Roman" w:hAnsi="Verdana" w:cs="Times New Roman"/>
          <w:color w:val="222222"/>
          <w:sz w:val="23"/>
          <w:szCs w:val="23"/>
        </w:rPr>
      </w:pPr>
      <w:ins w:id="43" w:author="Unknown">
        <w:r w:rsidRPr="007564FC">
          <w:rPr>
            <w:rFonts w:ascii="Verdana" w:eastAsia="Times New Roman" w:hAnsi="Verdana" w:cs="Times New Roman"/>
            <w:color w:val="222222"/>
            <w:sz w:val="23"/>
            <w:szCs w:val="23"/>
          </w:rPr>
          <w:t>Repository – Top-level interface defined in Spring Data Hierarchy. This is a marker interface i.e doesn’t contain any method. See more details about the Repository interface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"https://netsurfingzone.com/jpa/difference-between-repository-and-crudrepository/"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2"/>
        </w:numPr>
        <w:shd w:val="clear" w:color="auto" w:fill="FFFFFF"/>
        <w:spacing w:before="100" w:beforeAutospacing="1" w:after="150" w:line="240" w:lineRule="auto"/>
        <w:ind w:left="1035"/>
        <w:rPr>
          <w:ins w:id="44" w:author="Unknown"/>
          <w:rFonts w:ascii="Verdana" w:eastAsia="Times New Roman" w:hAnsi="Verdana" w:cs="Times New Roman"/>
          <w:color w:val="222222"/>
          <w:sz w:val="23"/>
          <w:szCs w:val="23"/>
        </w:rPr>
      </w:pPr>
      <w:ins w:id="45" w:author="Unknown">
        <w:r w:rsidRPr="007564FC">
          <w:rPr>
            <w:rFonts w:ascii="Verdana" w:eastAsia="Times New Roman" w:hAnsi="Verdana" w:cs="Times New Roman"/>
            <w:color w:val="222222"/>
            <w:sz w:val="23"/>
            <w:szCs w:val="23"/>
          </w:rPr>
          <w:t>CrudRepository – The CrudRepository interface extends Repository interface, provides methods to perform CRUD operation. See more details about the CrudRepository interface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"https://netsurfingzone.com/jpa/crudrepository-methods-example/"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2"/>
        </w:numPr>
        <w:shd w:val="clear" w:color="auto" w:fill="FFFFFF"/>
        <w:spacing w:before="100" w:beforeAutospacing="1" w:after="150" w:line="240" w:lineRule="auto"/>
        <w:ind w:left="1035"/>
        <w:rPr>
          <w:ins w:id="46" w:author="Unknown"/>
          <w:rFonts w:ascii="Verdana" w:eastAsia="Times New Roman" w:hAnsi="Verdana" w:cs="Times New Roman"/>
          <w:color w:val="222222"/>
          <w:sz w:val="23"/>
          <w:szCs w:val="23"/>
        </w:rPr>
      </w:pPr>
      <w:ins w:id="47" w:author="Unknown">
        <w:r w:rsidRPr="007564FC">
          <w:rPr>
            <w:rFonts w:ascii="Verdana" w:eastAsia="Times New Roman" w:hAnsi="Verdana" w:cs="Times New Roman"/>
            <w:color w:val="222222"/>
            <w:sz w:val="23"/>
            <w:szCs w:val="23"/>
          </w:rPr>
          <w:t>PagingAndSortingRepository – The PagingAndSortingRepository interface extends CrudRepository interface and provides additional methods to retrieve entities using the pagination and sorting.</w:t>
        </w:r>
      </w:ins>
    </w:p>
    <w:p w:rsidR="007564FC" w:rsidRPr="007564FC" w:rsidRDefault="007564FC" w:rsidP="007564FC">
      <w:pPr>
        <w:numPr>
          <w:ilvl w:val="0"/>
          <w:numId w:val="2"/>
        </w:numPr>
        <w:shd w:val="clear" w:color="auto" w:fill="FFFFFF"/>
        <w:spacing w:before="100" w:beforeAutospacing="1" w:after="150" w:line="240" w:lineRule="auto"/>
        <w:ind w:left="1035"/>
        <w:rPr>
          <w:ins w:id="48" w:author="Unknown"/>
          <w:rFonts w:ascii="Verdana" w:eastAsia="Times New Roman" w:hAnsi="Verdana" w:cs="Times New Roman"/>
          <w:color w:val="222222"/>
          <w:sz w:val="23"/>
          <w:szCs w:val="23"/>
        </w:rPr>
      </w:pPr>
      <w:ins w:id="49" w:author="Unknown">
        <w:r w:rsidRPr="007564FC">
          <w:rPr>
            <w:rFonts w:ascii="Verdana" w:eastAsia="Times New Roman" w:hAnsi="Verdana" w:cs="Times New Roman"/>
            <w:color w:val="222222"/>
            <w:sz w:val="23"/>
            <w:szCs w:val="23"/>
          </w:rPr>
          <w:t>QueryByExampleExecutor – The QueryByExampleExecutor interface used to execute Query by Example.</w:t>
        </w:r>
      </w:ins>
    </w:p>
    <w:p w:rsidR="007564FC" w:rsidRPr="007564FC" w:rsidRDefault="007564FC" w:rsidP="007564FC">
      <w:pPr>
        <w:numPr>
          <w:ilvl w:val="0"/>
          <w:numId w:val="2"/>
        </w:numPr>
        <w:shd w:val="clear" w:color="auto" w:fill="FFFFFF"/>
        <w:spacing w:before="100" w:beforeAutospacing="1" w:after="150" w:line="240" w:lineRule="auto"/>
        <w:ind w:left="1035"/>
        <w:rPr>
          <w:ins w:id="50" w:author="Unknown"/>
          <w:rFonts w:ascii="Verdana" w:eastAsia="Times New Roman" w:hAnsi="Verdana" w:cs="Times New Roman"/>
          <w:color w:val="222222"/>
          <w:sz w:val="23"/>
          <w:szCs w:val="23"/>
        </w:rPr>
      </w:pPr>
      <w:ins w:id="51" w:author="Unknown">
        <w:r w:rsidRPr="007564FC">
          <w:rPr>
            <w:rFonts w:ascii="Verdana" w:eastAsia="Times New Roman" w:hAnsi="Verdana" w:cs="Times New Roman"/>
            <w:color w:val="222222"/>
            <w:sz w:val="23"/>
            <w:szCs w:val="23"/>
          </w:rPr>
          <w:t>JpaRepository – The JpaRepository interface extends PagingAndSortingRepository and QueryByExampleExecutor interface, provides some additional batch methods. See more details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"https://netsurfingzone.com/jpa/difference-between-crudrepository-and-jparepository-in-spring-data-jpa/"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2"/>
        </w:numPr>
        <w:shd w:val="clear" w:color="auto" w:fill="FFFFFF"/>
        <w:spacing w:before="100" w:beforeAutospacing="1" w:after="150" w:line="240" w:lineRule="auto"/>
        <w:ind w:left="1035"/>
        <w:rPr>
          <w:ins w:id="52" w:author="Unknown"/>
          <w:rFonts w:ascii="Verdana" w:eastAsia="Times New Roman" w:hAnsi="Verdana" w:cs="Times New Roman"/>
          <w:color w:val="222222"/>
          <w:sz w:val="23"/>
          <w:szCs w:val="23"/>
        </w:rPr>
      </w:pPr>
      <w:ins w:id="53" w:author="Unknown">
        <w:r w:rsidRPr="007564FC">
          <w:rPr>
            <w:rFonts w:ascii="Verdana" w:eastAsia="Times New Roman" w:hAnsi="Verdana" w:cs="Times New Roman"/>
            <w:color w:val="222222"/>
            <w:sz w:val="23"/>
            <w:szCs w:val="23"/>
          </w:rPr>
          <w:t>SimpleJpaRepository – The SimpleJpaRepository is the implementation class of the CrudRepository interface.</w:t>
        </w:r>
      </w:ins>
    </w:p>
    <w:p w:rsidR="007564FC" w:rsidRPr="007564FC" w:rsidRDefault="007564FC" w:rsidP="007564FC">
      <w:pPr>
        <w:numPr>
          <w:ilvl w:val="0"/>
          <w:numId w:val="2"/>
        </w:numPr>
        <w:shd w:val="clear" w:color="auto" w:fill="FFFFFF"/>
        <w:spacing w:before="100" w:beforeAutospacing="1" w:after="0" w:line="240" w:lineRule="auto"/>
        <w:ind w:left="1035"/>
        <w:rPr>
          <w:ins w:id="54" w:author="Unknown"/>
          <w:rFonts w:ascii="Verdana" w:eastAsia="Times New Roman" w:hAnsi="Verdana" w:cs="Times New Roman"/>
          <w:color w:val="222222"/>
          <w:sz w:val="23"/>
          <w:szCs w:val="23"/>
        </w:rPr>
      </w:pPr>
      <w:ins w:id="55" w:author="Unknown">
        <w:r w:rsidRPr="007564FC">
          <w:rPr>
            <w:rFonts w:ascii="Verdana" w:eastAsia="Times New Roman" w:hAnsi="Verdana" w:cs="Times New Roman"/>
            <w:color w:val="222222"/>
            <w:sz w:val="23"/>
            <w:szCs w:val="23"/>
          </w:rPr>
          <w:t>QueryDslJpaRepository – This is a class.</w:t>
        </w:r>
      </w:ins>
    </w:p>
    <w:p w:rsidR="007564FC" w:rsidRPr="007564FC" w:rsidRDefault="007564FC" w:rsidP="007564FC">
      <w:pPr>
        <w:shd w:val="clear" w:color="auto" w:fill="FFFFFF"/>
        <w:spacing w:before="450" w:after="300" w:line="570" w:lineRule="atLeast"/>
        <w:outlineLvl w:val="1"/>
        <w:rPr>
          <w:ins w:id="56" w:author="Unknown"/>
          <w:rFonts w:ascii="Arial" w:eastAsia="Times New Roman" w:hAnsi="Arial" w:cs="Arial"/>
          <w:color w:val="111111"/>
          <w:sz w:val="41"/>
          <w:szCs w:val="41"/>
        </w:rPr>
      </w:pPr>
      <w:ins w:id="57" w:author="Unknown">
        <w:r w:rsidRPr="007564FC">
          <w:rPr>
            <w:rFonts w:ascii="Verdana" w:eastAsia="Times New Roman" w:hAnsi="Verdana" w:cs="Arial"/>
            <w:color w:val="111111"/>
            <w:sz w:val="41"/>
            <w:szCs w:val="41"/>
          </w:rPr>
          <w:t>What is the hierarchy of repository interfaces/classes in Spring Data JPA?</w:t>
        </w:r>
      </w:ins>
    </w:p>
    <w:p w:rsidR="007564FC" w:rsidRPr="007564FC" w:rsidRDefault="007564FC" w:rsidP="007564FC">
      <w:pPr>
        <w:shd w:val="clear" w:color="auto" w:fill="FFFFFF"/>
        <w:spacing w:after="390" w:line="240" w:lineRule="auto"/>
        <w:rPr>
          <w:ins w:id="58" w:author="Unknown"/>
          <w:rFonts w:ascii="Verdana" w:eastAsia="Times New Roman" w:hAnsi="Verdana" w:cs="Times New Roman"/>
          <w:color w:val="222222"/>
          <w:sz w:val="23"/>
          <w:szCs w:val="23"/>
        </w:rPr>
      </w:pPr>
      <w:ins w:id="59" w:author="Unknown">
        <w:r w:rsidRPr="007564FC">
          <w:rPr>
            <w:rFonts w:ascii="Verdana" w:eastAsia="Times New Roman" w:hAnsi="Verdana" w:cs="Times New Roman"/>
            <w:color w:val="222222"/>
            <w:sz w:val="23"/>
            <w:szCs w:val="23"/>
          </w:rPr>
          <w:lastRenderedPageBreak/>
          <w:t>The Repository (marker interface) is the top-level interface defined in Spring Data Hierarchy.</w:t>
        </w:r>
      </w:ins>
    </w:p>
    <w:p w:rsidR="007564FC" w:rsidRPr="007564FC" w:rsidRDefault="007564FC" w:rsidP="007564FC">
      <w:pPr>
        <w:spacing w:after="0" w:line="240" w:lineRule="auto"/>
        <w:rPr>
          <w:ins w:id="60"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115050" cy="4552950"/>
            <wp:effectExtent l="19050" t="0" r="0" b="0"/>
            <wp:docPr id="1" name="Picture 1" descr="Spring Data JPA Interview Questions and Answer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ata JPA Interview Questions and Answers">
                      <a:hlinkClick r:id="rId40"/>
                    </pic:cNvPr>
                    <pic:cNvPicPr>
                      <a:picLocks noChangeAspect="1" noChangeArrowheads="1"/>
                    </pic:cNvPicPr>
                  </pic:nvPicPr>
                  <pic:blipFill>
                    <a:blip r:embed="rId41"/>
                    <a:srcRect/>
                    <a:stretch>
                      <a:fillRect/>
                    </a:stretch>
                  </pic:blipFill>
                  <pic:spPr bwMode="auto">
                    <a:xfrm>
                      <a:off x="0" y="0"/>
                      <a:ext cx="6115050" cy="4552950"/>
                    </a:xfrm>
                    <a:prstGeom prst="rect">
                      <a:avLst/>
                    </a:prstGeom>
                    <a:noFill/>
                    <a:ln w="9525">
                      <a:noFill/>
                      <a:miter lim="800000"/>
                      <a:headEnd/>
                      <a:tailEnd/>
                    </a:ln>
                  </pic:spPr>
                </pic:pic>
              </a:graphicData>
            </a:graphic>
          </wp:inline>
        </w:drawing>
      </w:r>
    </w:p>
    <w:p w:rsidR="007564FC" w:rsidRPr="007564FC" w:rsidRDefault="007564FC" w:rsidP="007564FC">
      <w:pPr>
        <w:shd w:val="clear" w:color="auto" w:fill="FFFFFF"/>
        <w:spacing w:before="450" w:after="300" w:line="570" w:lineRule="atLeast"/>
        <w:outlineLvl w:val="1"/>
        <w:rPr>
          <w:ins w:id="61" w:author="Unknown"/>
          <w:rFonts w:ascii="Arial" w:eastAsia="Times New Roman" w:hAnsi="Arial" w:cs="Arial"/>
          <w:color w:val="111111"/>
          <w:sz w:val="41"/>
          <w:szCs w:val="41"/>
        </w:rPr>
      </w:pPr>
      <w:ins w:id="62" w:author="Unknown">
        <w:r w:rsidRPr="007564FC">
          <w:rPr>
            <w:rFonts w:ascii="Verdana" w:eastAsia="Times New Roman" w:hAnsi="Verdana" w:cs="Arial"/>
            <w:color w:val="111111"/>
            <w:sz w:val="41"/>
            <w:szCs w:val="41"/>
          </w:rPr>
          <w:t>What are the important methods of Crudrepository to perform CRUD operations in Spring Data JPA?</w:t>
        </w:r>
      </w:ins>
    </w:p>
    <w:p w:rsidR="007564FC" w:rsidRPr="007564FC" w:rsidRDefault="007564FC" w:rsidP="007564FC">
      <w:pPr>
        <w:shd w:val="clear" w:color="auto" w:fill="FFFFFF"/>
        <w:spacing w:after="390" w:line="240" w:lineRule="auto"/>
        <w:rPr>
          <w:ins w:id="63" w:author="Unknown"/>
          <w:rFonts w:ascii="Verdana" w:eastAsia="Times New Roman" w:hAnsi="Verdana" w:cs="Times New Roman"/>
          <w:color w:val="222222"/>
          <w:sz w:val="23"/>
          <w:szCs w:val="23"/>
        </w:rPr>
      </w:pPr>
      <w:ins w:id="64" w:author="Unknown">
        <w:r w:rsidRPr="007564FC">
          <w:rPr>
            <w:rFonts w:ascii="Verdana" w:eastAsia="Times New Roman" w:hAnsi="Verdana" w:cs="Times New Roman"/>
            <w:color w:val="222222"/>
            <w:sz w:val="23"/>
            <w:szCs w:val="23"/>
          </w:rPr>
          <w:t>The Crudrepository contains below methods.</w:t>
        </w:r>
      </w:ins>
    </w:p>
    <w:p w:rsidR="007564FC" w:rsidRPr="007564FC" w:rsidRDefault="007564FC" w:rsidP="007564FC">
      <w:pPr>
        <w:numPr>
          <w:ilvl w:val="0"/>
          <w:numId w:val="3"/>
        </w:numPr>
        <w:shd w:val="clear" w:color="auto" w:fill="FFFFFF"/>
        <w:spacing w:before="100" w:beforeAutospacing="1" w:after="150" w:line="240" w:lineRule="auto"/>
        <w:ind w:left="1035"/>
        <w:rPr>
          <w:ins w:id="65" w:author="Unknown"/>
          <w:rFonts w:ascii="Verdana" w:eastAsia="Times New Roman" w:hAnsi="Verdana" w:cs="Times New Roman"/>
          <w:color w:val="222222"/>
          <w:sz w:val="23"/>
          <w:szCs w:val="23"/>
        </w:rPr>
      </w:pPr>
      <w:ins w:id="66" w:author="Unknown">
        <w:r w:rsidRPr="007564FC">
          <w:rPr>
            <w:rFonts w:ascii="Verdana" w:eastAsia="Times New Roman" w:hAnsi="Verdana" w:cs="Times New Roman"/>
            <w:color w:val="222222"/>
            <w:sz w:val="23"/>
            <w:szCs w:val="23"/>
          </w:rPr>
          <w:t>save(S entity) – Used to save a single entity at a time. See an example of the save() method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"https://netsurfingzone.com/hibernate/spring-data-crudrepository-save-method/"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3"/>
        </w:numPr>
        <w:shd w:val="clear" w:color="auto" w:fill="FFFFFF"/>
        <w:spacing w:before="100" w:beforeAutospacing="1" w:after="150" w:line="240" w:lineRule="auto"/>
        <w:ind w:left="1035"/>
        <w:rPr>
          <w:ins w:id="67" w:author="Unknown"/>
          <w:rFonts w:ascii="Verdana" w:eastAsia="Times New Roman" w:hAnsi="Verdana" w:cs="Times New Roman"/>
          <w:color w:val="222222"/>
          <w:sz w:val="23"/>
          <w:szCs w:val="23"/>
        </w:rPr>
      </w:pPr>
      <w:ins w:id="68" w:author="Unknown">
        <w:r w:rsidRPr="007564FC">
          <w:rPr>
            <w:rFonts w:ascii="Verdana" w:eastAsia="Times New Roman" w:hAnsi="Verdana" w:cs="Times New Roman"/>
            <w:color w:val="222222"/>
            <w:sz w:val="23"/>
            <w:szCs w:val="23"/>
          </w:rPr>
          <w:t>saveAll(Iterable&lt;S&gt; – we can save multiple entities at a time. See a complete example of the CrudRepository saveAll() method from scratch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"https://netsurfingzone.com/hibernate/spring-data-crudrepository-saveall-and-findall/"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3"/>
        </w:numPr>
        <w:shd w:val="clear" w:color="auto" w:fill="FFFFFF"/>
        <w:spacing w:before="100" w:beforeAutospacing="1" w:after="150" w:line="240" w:lineRule="auto"/>
        <w:ind w:left="1035"/>
        <w:rPr>
          <w:ins w:id="69" w:author="Unknown"/>
          <w:rFonts w:ascii="Verdana" w:eastAsia="Times New Roman" w:hAnsi="Verdana" w:cs="Times New Roman"/>
          <w:color w:val="222222"/>
          <w:sz w:val="23"/>
          <w:szCs w:val="23"/>
        </w:rPr>
      </w:pPr>
      <w:ins w:id="70" w:author="Unknown">
        <w:r w:rsidRPr="007564FC">
          <w:rPr>
            <w:rFonts w:ascii="Verdana" w:eastAsia="Times New Roman" w:hAnsi="Verdana" w:cs="Times New Roman"/>
            <w:color w:val="222222"/>
            <w:sz w:val="23"/>
            <w:szCs w:val="23"/>
          </w:rPr>
          <w:lastRenderedPageBreak/>
          <w:t>findById(ID id) – Use to get entity basis of id. See an example of the findById() method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"https://netsurfingzone.com/jpa/spring-data-jpa-crudrepository-finbyid/"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3"/>
        </w:numPr>
        <w:shd w:val="clear" w:color="auto" w:fill="FFFFFF"/>
        <w:spacing w:before="100" w:beforeAutospacing="1" w:after="150" w:line="240" w:lineRule="auto"/>
        <w:ind w:left="1035"/>
        <w:rPr>
          <w:ins w:id="71" w:author="Unknown"/>
          <w:rFonts w:ascii="Verdana" w:eastAsia="Times New Roman" w:hAnsi="Verdana" w:cs="Times New Roman"/>
          <w:color w:val="222222"/>
          <w:sz w:val="23"/>
          <w:szCs w:val="23"/>
        </w:rPr>
      </w:pPr>
      <w:ins w:id="72" w:author="Unknown">
        <w:r w:rsidRPr="007564FC">
          <w:rPr>
            <w:rFonts w:ascii="Verdana" w:eastAsia="Times New Roman" w:hAnsi="Verdana" w:cs="Times New Roman"/>
            <w:color w:val="222222"/>
            <w:sz w:val="23"/>
            <w:szCs w:val="23"/>
          </w:rPr>
          <w:t>existsById(ID id) – Used to check whether an entity is already exited in DB for given Id. See an example of the existsById() method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"https://netsurfingzone.com/jpa/spring-data-crudrepository-existsbyid/"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3"/>
        </w:numPr>
        <w:shd w:val="clear" w:color="auto" w:fill="FFFFFF"/>
        <w:spacing w:before="100" w:beforeAutospacing="1" w:after="150" w:line="240" w:lineRule="auto"/>
        <w:ind w:left="1035"/>
        <w:rPr>
          <w:ins w:id="73" w:author="Unknown"/>
          <w:rFonts w:ascii="Verdana" w:eastAsia="Times New Roman" w:hAnsi="Verdana" w:cs="Times New Roman"/>
          <w:color w:val="222222"/>
          <w:sz w:val="23"/>
          <w:szCs w:val="23"/>
        </w:rPr>
      </w:pPr>
      <w:ins w:id="74" w:author="Unknown">
        <w:r w:rsidRPr="007564FC">
          <w:rPr>
            <w:rFonts w:ascii="Verdana" w:eastAsia="Times New Roman" w:hAnsi="Verdana" w:cs="Times New Roman"/>
            <w:color w:val="222222"/>
            <w:sz w:val="23"/>
            <w:szCs w:val="23"/>
          </w:rPr>
          <w:t>findAll() – Find all entity of particular type. See an example of the findAll()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"https://netsurfingzone.com/hibernate/spring-data-crudrepository-saveall-and-findall/"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3"/>
        </w:numPr>
        <w:shd w:val="clear" w:color="auto" w:fill="FFFFFF"/>
        <w:spacing w:before="100" w:beforeAutospacing="1" w:after="150" w:line="240" w:lineRule="auto"/>
        <w:ind w:left="1035"/>
        <w:rPr>
          <w:ins w:id="75" w:author="Unknown"/>
          <w:rFonts w:ascii="Verdana" w:eastAsia="Times New Roman" w:hAnsi="Verdana" w:cs="Times New Roman"/>
          <w:color w:val="222222"/>
          <w:sz w:val="23"/>
          <w:szCs w:val="23"/>
        </w:rPr>
      </w:pPr>
      <w:ins w:id="76" w:author="Unknown">
        <w:r w:rsidRPr="007564FC">
          <w:rPr>
            <w:rFonts w:ascii="Verdana" w:eastAsia="Times New Roman" w:hAnsi="Verdana" w:cs="Times New Roman"/>
            <w:color w:val="222222"/>
            <w:sz w:val="23"/>
            <w:szCs w:val="23"/>
          </w:rPr>
          <w:t>findAllById(Iterable&lt;ID&gt; ids)  – Return all entity of given ids. See an example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"https://netsurfingzone.com/jpa/crudrepository-findallbyid-example-using-spring-boot/"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3"/>
        </w:numPr>
        <w:shd w:val="clear" w:color="auto" w:fill="FFFFFF"/>
        <w:spacing w:before="100" w:beforeAutospacing="1" w:after="150" w:line="240" w:lineRule="auto"/>
        <w:ind w:left="1035"/>
        <w:rPr>
          <w:ins w:id="77" w:author="Unknown"/>
          <w:rFonts w:ascii="Verdana" w:eastAsia="Times New Roman" w:hAnsi="Verdana" w:cs="Times New Roman"/>
          <w:color w:val="222222"/>
          <w:sz w:val="23"/>
          <w:szCs w:val="23"/>
        </w:rPr>
      </w:pPr>
      <w:ins w:id="78" w:author="Unknown">
        <w:r w:rsidRPr="007564FC">
          <w:rPr>
            <w:rFonts w:ascii="Verdana" w:eastAsia="Times New Roman" w:hAnsi="Verdana" w:cs="Times New Roman"/>
            <w:color w:val="222222"/>
            <w:sz w:val="23"/>
            <w:szCs w:val="23"/>
          </w:rPr>
          <w:t>count() – Returns the number of entities. See an example of the count() method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"https://netsurfingzone.com/jpa/spring-data-jpa-crudrepository-count-example/"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3"/>
        </w:numPr>
        <w:shd w:val="clear" w:color="auto" w:fill="FFFFFF"/>
        <w:spacing w:before="100" w:beforeAutospacing="1" w:after="150" w:line="240" w:lineRule="auto"/>
        <w:ind w:left="1035"/>
        <w:rPr>
          <w:ins w:id="79" w:author="Unknown"/>
          <w:rFonts w:ascii="Verdana" w:eastAsia="Times New Roman" w:hAnsi="Verdana" w:cs="Times New Roman"/>
          <w:color w:val="222222"/>
          <w:sz w:val="23"/>
          <w:szCs w:val="23"/>
        </w:rPr>
      </w:pPr>
      <w:ins w:id="80" w:author="Unknown">
        <w:r w:rsidRPr="007564FC">
          <w:rPr>
            <w:rFonts w:ascii="Verdana" w:eastAsia="Times New Roman" w:hAnsi="Verdana" w:cs="Times New Roman"/>
            <w:color w:val="222222"/>
            <w:sz w:val="23"/>
            <w:szCs w:val="23"/>
          </w:rPr>
          <w:t>deleteById(ID id) – Delete the entity on basis of id. See a complete example deleteById() method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"https://netsurfingzone.com/jpa/spring-data-jpa-crudrepository-deletebyid-example/"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3"/>
        </w:numPr>
        <w:shd w:val="clear" w:color="auto" w:fill="FFFFFF"/>
        <w:spacing w:before="100" w:beforeAutospacing="1" w:after="150" w:line="240" w:lineRule="auto"/>
        <w:ind w:left="1035"/>
        <w:rPr>
          <w:ins w:id="81" w:author="Unknown"/>
          <w:rFonts w:ascii="Verdana" w:eastAsia="Times New Roman" w:hAnsi="Verdana" w:cs="Times New Roman"/>
          <w:color w:val="222222"/>
          <w:sz w:val="23"/>
          <w:szCs w:val="23"/>
        </w:rPr>
      </w:pPr>
      <w:ins w:id="82" w:author="Unknown">
        <w:r w:rsidRPr="007564FC">
          <w:rPr>
            <w:rFonts w:ascii="Verdana" w:eastAsia="Times New Roman" w:hAnsi="Verdana" w:cs="Times New Roman"/>
            <w:color w:val="222222"/>
            <w:sz w:val="23"/>
            <w:szCs w:val="23"/>
          </w:rPr>
          <w:t>delete(T entity) – delete the entity which one we are passing. See a complete example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"https://netsurfingzone.com/jpa/spring-data-jpa-crudrepository-delete-and-deleteall/"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3"/>
        </w:numPr>
        <w:shd w:val="clear" w:color="auto" w:fill="FFFFFF"/>
        <w:spacing w:before="100" w:beforeAutospacing="1" w:after="150" w:line="240" w:lineRule="auto"/>
        <w:ind w:left="1035"/>
        <w:rPr>
          <w:ins w:id="83" w:author="Unknown"/>
          <w:rFonts w:ascii="Verdana" w:eastAsia="Times New Roman" w:hAnsi="Verdana" w:cs="Times New Roman"/>
          <w:color w:val="222222"/>
          <w:sz w:val="23"/>
          <w:szCs w:val="23"/>
        </w:rPr>
      </w:pPr>
      <w:ins w:id="84" w:author="Unknown">
        <w:r w:rsidRPr="007564FC">
          <w:rPr>
            <w:rFonts w:ascii="Verdana" w:eastAsia="Times New Roman" w:hAnsi="Verdana" w:cs="Times New Roman"/>
            <w:color w:val="222222"/>
            <w:sz w:val="23"/>
            <w:szCs w:val="23"/>
          </w:rPr>
          <w:t>delete(Iterable&lt;? extends T&gt; entities) – delete multiple entities which we are passing.  See a complete example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"https://netsurfingzone.com/jpa/spring-data-jpa-crudrepository-delete-and-deleteall/"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numPr>
          <w:ilvl w:val="0"/>
          <w:numId w:val="3"/>
        </w:numPr>
        <w:shd w:val="clear" w:color="auto" w:fill="FFFFFF"/>
        <w:spacing w:before="100" w:beforeAutospacing="1" w:after="0" w:line="240" w:lineRule="auto"/>
        <w:ind w:left="1035"/>
        <w:rPr>
          <w:ins w:id="85" w:author="Unknown"/>
          <w:rFonts w:ascii="Verdana" w:eastAsia="Times New Roman" w:hAnsi="Verdana" w:cs="Times New Roman"/>
          <w:color w:val="222222"/>
          <w:sz w:val="23"/>
          <w:szCs w:val="23"/>
        </w:rPr>
      </w:pPr>
      <w:ins w:id="86" w:author="Unknown">
        <w:r w:rsidRPr="007564FC">
          <w:rPr>
            <w:rFonts w:ascii="Verdana" w:eastAsia="Times New Roman" w:hAnsi="Verdana" w:cs="Times New Roman"/>
            <w:color w:val="222222"/>
            <w:sz w:val="23"/>
            <w:szCs w:val="23"/>
          </w:rPr>
          <w:t>deleteAll() – delete all entities. See a complete example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"https://netsurfingzone.com/jpa/spring-data-jpa-crudrepository-delete-and-deleteall/"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before="450" w:after="300" w:line="570" w:lineRule="atLeast"/>
        <w:outlineLvl w:val="1"/>
        <w:rPr>
          <w:ins w:id="87" w:author="Unknown"/>
          <w:rFonts w:ascii="Arial" w:eastAsia="Times New Roman" w:hAnsi="Arial" w:cs="Arial"/>
          <w:color w:val="111111"/>
          <w:sz w:val="41"/>
          <w:szCs w:val="41"/>
        </w:rPr>
      </w:pPr>
      <w:ins w:id="88" w:author="Unknown">
        <w:r w:rsidRPr="007564FC">
          <w:rPr>
            <w:rFonts w:ascii="Verdana" w:eastAsia="Times New Roman" w:hAnsi="Verdana" w:cs="Arial"/>
            <w:color w:val="111111"/>
            <w:sz w:val="41"/>
            <w:szCs w:val="41"/>
          </w:rPr>
          <w:t>What are the features/benefits of Spring Data JPA?</w:t>
        </w:r>
      </w:ins>
    </w:p>
    <w:p w:rsidR="007564FC" w:rsidRPr="007564FC" w:rsidRDefault="007564FC" w:rsidP="007564FC">
      <w:pPr>
        <w:shd w:val="clear" w:color="auto" w:fill="FFFFFF"/>
        <w:spacing w:after="390" w:line="240" w:lineRule="auto"/>
        <w:rPr>
          <w:ins w:id="89" w:author="Unknown"/>
          <w:rFonts w:ascii="Verdana" w:eastAsia="Times New Roman" w:hAnsi="Verdana" w:cs="Times New Roman"/>
          <w:color w:val="222222"/>
          <w:sz w:val="23"/>
          <w:szCs w:val="23"/>
        </w:rPr>
      </w:pPr>
      <w:ins w:id="90" w:author="Unknown">
        <w:r w:rsidRPr="007564FC">
          <w:rPr>
            <w:rFonts w:ascii="Verdana" w:eastAsia="Times New Roman" w:hAnsi="Verdana" w:cs="Times New Roman"/>
            <w:color w:val="222222"/>
            <w:sz w:val="23"/>
            <w:szCs w:val="23"/>
          </w:rPr>
          <w:t>Spring Data JPA provides features to Query creation from method names. For example, consider we have a method defined in Studentrepository  </w:t>
        </w:r>
        <w:r w:rsidRPr="007564FC">
          <w:rPr>
            <w:rFonts w:ascii="Courier New" w:eastAsia="Times New Roman" w:hAnsi="Courier New" w:cs="Courier New"/>
            <w:color w:val="222222"/>
            <w:sz w:val="23"/>
          </w:rPr>
          <w:t>public List&lt;Student&gt; findByName(String name);</w:t>
        </w:r>
        <w:r w:rsidRPr="007564FC">
          <w:rPr>
            <w:rFonts w:ascii="Verdana" w:eastAsia="Times New Roman" w:hAnsi="Verdana" w:cs="Times New Roman"/>
            <w:color w:val="222222"/>
            <w:sz w:val="23"/>
            <w:szCs w:val="23"/>
          </w:rPr>
          <w:t>  and we have an entity Student.java as below.</w:t>
        </w:r>
      </w:ins>
    </w:p>
    <w:p w:rsidR="007564FC" w:rsidRPr="007564FC" w:rsidRDefault="007564FC" w:rsidP="007564FC">
      <w:pPr>
        <w:shd w:val="clear" w:color="auto" w:fill="FFFFFF"/>
        <w:spacing w:after="390" w:line="240" w:lineRule="auto"/>
        <w:rPr>
          <w:ins w:id="91" w:author="Unknown"/>
          <w:rFonts w:ascii="Verdana" w:eastAsia="Times New Roman" w:hAnsi="Verdana" w:cs="Times New Roman"/>
          <w:color w:val="222222"/>
          <w:sz w:val="23"/>
          <w:szCs w:val="23"/>
        </w:rPr>
      </w:pPr>
      <w:ins w:id="92" w:author="Unknown">
        <w:r w:rsidRPr="007564FC">
          <w:rPr>
            <w:rFonts w:ascii="Verdana" w:eastAsia="Times New Roman" w:hAnsi="Verdana" w:cs="Times New Roman"/>
            <w:color w:val="222222"/>
            <w:sz w:val="23"/>
            <w:szCs w:val="23"/>
          </w:rPr>
          <w:t>StudentRepository.java</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93" w:author="Unknown"/>
          <w:rFonts w:ascii="Courier New" w:eastAsia="Times New Roman" w:hAnsi="Courier New" w:cs="Courier New"/>
          <w:color w:val="222222"/>
          <w:sz w:val="23"/>
          <w:szCs w:val="23"/>
        </w:rPr>
      </w:pPr>
      <w:ins w:id="94" w:author="Unknown">
        <w:r w:rsidRPr="007564FC">
          <w:rPr>
            <w:rFonts w:ascii="Courier New" w:eastAsia="Times New Roman" w:hAnsi="Courier New" w:cs="Courier New"/>
            <w:color w:val="222222"/>
            <w:sz w:val="23"/>
            <w:szCs w:val="23"/>
          </w:rPr>
          <w:t>@Repository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95" w:author="Unknown"/>
          <w:rFonts w:ascii="Courier New" w:eastAsia="Times New Roman" w:hAnsi="Courier New" w:cs="Courier New"/>
          <w:color w:val="222222"/>
          <w:sz w:val="23"/>
          <w:szCs w:val="23"/>
        </w:rPr>
      </w:pPr>
      <w:ins w:id="96" w:author="Unknown">
        <w:r w:rsidRPr="007564FC">
          <w:rPr>
            <w:rFonts w:ascii="Courier New" w:eastAsia="Times New Roman" w:hAnsi="Courier New" w:cs="Courier New"/>
            <w:color w:val="222222"/>
            <w:sz w:val="23"/>
            <w:szCs w:val="23"/>
          </w:rPr>
          <w:t>public interface StudentRepository extends CrudRepository&lt;Student, Serializable&gt;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97"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98" w:author="Unknown"/>
          <w:rFonts w:ascii="Courier New" w:eastAsia="Times New Roman" w:hAnsi="Courier New" w:cs="Courier New"/>
          <w:color w:val="222222"/>
          <w:sz w:val="23"/>
          <w:szCs w:val="23"/>
        </w:rPr>
      </w:pPr>
      <w:ins w:id="99" w:author="Unknown">
        <w:r w:rsidRPr="007564FC">
          <w:rPr>
            <w:rFonts w:ascii="Courier New" w:eastAsia="Times New Roman" w:hAnsi="Courier New" w:cs="Courier New"/>
            <w:color w:val="222222"/>
            <w:sz w:val="23"/>
            <w:szCs w:val="23"/>
          </w:rPr>
          <w:t>public List&lt;Student&gt; findByName(String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00"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01" w:author="Unknown"/>
          <w:rFonts w:ascii="Courier New" w:eastAsia="Times New Roman" w:hAnsi="Courier New" w:cs="Courier New"/>
          <w:color w:val="222222"/>
          <w:sz w:val="23"/>
          <w:szCs w:val="23"/>
        </w:rPr>
      </w:pPr>
      <w:ins w:id="102"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103" w:author="Unknown"/>
          <w:rFonts w:ascii="Verdana" w:eastAsia="Times New Roman" w:hAnsi="Verdana" w:cs="Times New Roman"/>
          <w:color w:val="222222"/>
          <w:sz w:val="23"/>
          <w:szCs w:val="23"/>
        </w:rPr>
      </w:pPr>
      <w:ins w:id="104" w:author="Unknown">
        <w:r w:rsidRPr="007564FC">
          <w:rPr>
            <w:rFonts w:ascii="Verdana" w:eastAsia="Times New Roman" w:hAnsi="Verdana" w:cs="Times New Roman"/>
            <w:color w:val="222222"/>
            <w:sz w:val="23"/>
            <w:szCs w:val="23"/>
          </w:rPr>
          <w:t>Student.java</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05" w:author="Unknown"/>
          <w:rFonts w:ascii="Courier New" w:eastAsia="Times New Roman" w:hAnsi="Courier New" w:cs="Courier New"/>
          <w:color w:val="222222"/>
          <w:sz w:val="23"/>
          <w:szCs w:val="23"/>
        </w:rPr>
      </w:pPr>
      <w:ins w:id="106" w:author="Unknown">
        <w:r w:rsidRPr="007564FC">
          <w:rPr>
            <w:rFonts w:ascii="Courier New" w:eastAsia="Times New Roman" w:hAnsi="Courier New" w:cs="Courier New"/>
            <w:color w:val="222222"/>
            <w:sz w:val="23"/>
            <w:szCs w:val="23"/>
          </w:rPr>
          <w:t>@Entity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07" w:author="Unknown"/>
          <w:rFonts w:ascii="Courier New" w:eastAsia="Times New Roman" w:hAnsi="Courier New" w:cs="Courier New"/>
          <w:color w:val="222222"/>
          <w:sz w:val="23"/>
          <w:szCs w:val="23"/>
        </w:rPr>
      </w:pPr>
      <w:ins w:id="108" w:author="Unknown">
        <w:r w:rsidRPr="007564FC">
          <w:rPr>
            <w:rFonts w:ascii="Courier New" w:eastAsia="Times New Roman" w:hAnsi="Courier New" w:cs="Courier New"/>
            <w:color w:val="222222"/>
            <w:sz w:val="23"/>
            <w:szCs w:val="23"/>
          </w:rPr>
          <w:t>public class Student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09" w:author="Unknown"/>
          <w:rFonts w:ascii="Courier New" w:eastAsia="Times New Roman" w:hAnsi="Courier New" w:cs="Courier New"/>
          <w:color w:val="222222"/>
          <w:sz w:val="23"/>
          <w:szCs w:val="23"/>
        </w:rPr>
      </w:pPr>
      <w:ins w:id="110" w:author="Unknown">
        <w:r w:rsidRPr="007564FC">
          <w:rPr>
            <w:rFonts w:ascii="Courier New" w:eastAsia="Times New Roman" w:hAnsi="Courier New" w:cs="Courier New"/>
            <w:color w:val="222222"/>
            <w:sz w:val="23"/>
            <w:szCs w:val="23"/>
          </w:rPr>
          <w:t>@Id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11" w:author="Unknown"/>
          <w:rFonts w:ascii="Courier New" w:eastAsia="Times New Roman" w:hAnsi="Courier New" w:cs="Courier New"/>
          <w:color w:val="222222"/>
          <w:sz w:val="23"/>
          <w:szCs w:val="23"/>
        </w:rPr>
      </w:pPr>
      <w:ins w:id="112" w:author="Unknown">
        <w:r w:rsidRPr="007564FC">
          <w:rPr>
            <w:rFonts w:ascii="Courier New" w:eastAsia="Times New Roman" w:hAnsi="Courier New" w:cs="Courier New"/>
            <w:color w:val="222222"/>
            <w:sz w:val="23"/>
            <w:szCs w:val="23"/>
          </w:rPr>
          <w:t>@GeneratedValue(strategy = GenerationType.AUTO)</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13" w:author="Unknown"/>
          <w:rFonts w:ascii="Courier New" w:eastAsia="Times New Roman" w:hAnsi="Courier New" w:cs="Courier New"/>
          <w:color w:val="222222"/>
          <w:sz w:val="23"/>
          <w:szCs w:val="23"/>
        </w:rPr>
      </w:pPr>
      <w:ins w:id="114" w:author="Unknown">
        <w:r w:rsidRPr="007564FC">
          <w:rPr>
            <w:rFonts w:ascii="Courier New" w:eastAsia="Times New Roman" w:hAnsi="Courier New" w:cs="Courier New"/>
            <w:color w:val="222222"/>
            <w:sz w:val="23"/>
            <w:szCs w:val="23"/>
          </w:rPr>
          <w:t>private int 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15" w:author="Unknown"/>
          <w:rFonts w:ascii="Courier New" w:eastAsia="Times New Roman" w:hAnsi="Courier New" w:cs="Courier New"/>
          <w:color w:val="222222"/>
          <w:sz w:val="23"/>
          <w:szCs w:val="23"/>
        </w:rPr>
      </w:pPr>
      <w:ins w:id="116" w:author="Unknown">
        <w:r w:rsidRPr="007564FC">
          <w:rPr>
            <w:rFonts w:ascii="Courier New" w:eastAsia="Times New Roman" w:hAnsi="Courier New" w:cs="Courier New"/>
            <w:color w:val="222222"/>
            <w:sz w:val="23"/>
            <w:szCs w:val="23"/>
          </w:rPr>
          <w:t>@Column(name =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17" w:author="Unknown"/>
          <w:rFonts w:ascii="Courier New" w:eastAsia="Times New Roman" w:hAnsi="Courier New" w:cs="Courier New"/>
          <w:color w:val="222222"/>
          <w:sz w:val="23"/>
          <w:szCs w:val="23"/>
        </w:rPr>
      </w:pPr>
      <w:ins w:id="118" w:author="Unknown">
        <w:r w:rsidRPr="007564FC">
          <w:rPr>
            <w:rFonts w:ascii="Courier New" w:eastAsia="Times New Roman" w:hAnsi="Courier New" w:cs="Courier New"/>
            <w:color w:val="222222"/>
            <w:sz w:val="23"/>
            <w:szCs w:val="23"/>
          </w:rPr>
          <w:t>private 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19" w:author="Unknown"/>
          <w:rFonts w:ascii="Courier New" w:eastAsia="Times New Roman" w:hAnsi="Courier New" w:cs="Courier New"/>
          <w:color w:val="222222"/>
          <w:sz w:val="23"/>
          <w:szCs w:val="23"/>
        </w:rPr>
      </w:pPr>
      <w:ins w:id="120" w:author="Unknown">
        <w:r w:rsidRPr="007564FC">
          <w:rPr>
            <w:rFonts w:ascii="Courier New" w:eastAsia="Times New Roman" w:hAnsi="Courier New" w:cs="Courier New"/>
            <w:color w:val="222222"/>
            <w:sz w:val="23"/>
            <w:szCs w:val="23"/>
          </w:rPr>
          <w:t>@Column(name = "roll_number")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21" w:author="Unknown"/>
          <w:rFonts w:ascii="Courier New" w:eastAsia="Times New Roman" w:hAnsi="Courier New" w:cs="Courier New"/>
          <w:color w:val="222222"/>
          <w:sz w:val="23"/>
          <w:szCs w:val="23"/>
        </w:rPr>
      </w:pPr>
      <w:ins w:id="122" w:author="Unknown">
        <w:r w:rsidRPr="007564FC">
          <w:rPr>
            <w:rFonts w:ascii="Courier New" w:eastAsia="Times New Roman" w:hAnsi="Courier New" w:cs="Courier New"/>
            <w:color w:val="222222"/>
            <w:sz w:val="23"/>
            <w:szCs w:val="23"/>
          </w:rPr>
          <w:t>private String rollNumber;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23" w:author="Unknown"/>
          <w:rFonts w:ascii="Courier New" w:eastAsia="Times New Roman" w:hAnsi="Courier New" w:cs="Courier New"/>
          <w:color w:val="222222"/>
          <w:sz w:val="23"/>
          <w:szCs w:val="23"/>
        </w:rPr>
      </w:pPr>
      <w:ins w:id="124" w:author="Unknown">
        <w:r w:rsidRPr="007564FC">
          <w:rPr>
            <w:rFonts w:ascii="Courier New" w:eastAsia="Times New Roman" w:hAnsi="Courier New" w:cs="Courier New"/>
            <w:color w:val="222222"/>
            <w:sz w:val="23"/>
            <w:szCs w:val="23"/>
          </w:rPr>
          <w:t>@Column(name =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25" w:author="Unknown"/>
          <w:rFonts w:ascii="Courier New" w:eastAsia="Times New Roman" w:hAnsi="Courier New" w:cs="Courier New"/>
          <w:color w:val="222222"/>
          <w:sz w:val="23"/>
          <w:szCs w:val="23"/>
        </w:rPr>
      </w:pPr>
      <w:ins w:id="126" w:author="Unknown">
        <w:r w:rsidRPr="007564FC">
          <w:rPr>
            <w:rFonts w:ascii="Courier New" w:eastAsia="Times New Roman" w:hAnsi="Courier New" w:cs="Courier New"/>
            <w:color w:val="222222"/>
            <w:sz w:val="23"/>
            <w:szCs w:val="23"/>
          </w:rPr>
          <w:t>String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27" w:author="Unknown"/>
          <w:rFonts w:ascii="Courier New" w:eastAsia="Times New Roman" w:hAnsi="Courier New" w:cs="Courier New"/>
          <w:color w:val="222222"/>
          <w:sz w:val="23"/>
          <w:szCs w:val="23"/>
        </w:rPr>
      </w:pPr>
      <w:ins w:id="128"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129" w:author="Unknown"/>
          <w:rFonts w:ascii="Verdana" w:eastAsia="Times New Roman" w:hAnsi="Verdana" w:cs="Times New Roman"/>
          <w:color w:val="222222"/>
          <w:sz w:val="23"/>
          <w:szCs w:val="23"/>
        </w:rPr>
      </w:pPr>
      <w:ins w:id="130" w:author="Unknown">
        <w:r w:rsidRPr="007564FC">
          <w:rPr>
            <w:rFonts w:ascii="Verdana" w:eastAsia="Times New Roman" w:hAnsi="Verdana" w:cs="Times New Roman"/>
            <w:color w:val="222222"/>
            <w:sz w:val="23"/>
            <w:szCs w:val="23"/>
          </w:rPr>
          <w:t>The following query will get created.</w:t>
        </w:r>
      </w:ins>
    </w:p>
    <w:p w:rsidR="007564FC" w:rsidRPr="007564FC" w:rsidRDefault="007564FC" w:rsidP="007564FC">
      <w:pPr>
        <w:shd w:val="clear" w:color="auto" w:fill="FFFFFF"/>
        <w:spacing w:after="390" w:line="240" w:lineRule="auto"/>
        <w:rPr>
          <w:ins w:id="131" w:author="Unknown"/>
          <w:rFonts w:ascii="Verdana" w:eastAsia="Times New Roman" w:hAnsi="Verdana" w:cs="Times New Roman"/>
          <w:color w:val="222222"/>
          <w:sz w:val="23"/>
          <w:szCs w:val="23"/>
        </w:rPr>
      </w:pPr>
      <w:ins w:id="132" w:author="Unknown">
        <w:r w:rsidRPr="007564FC">
          <w:rPr>
            <w:rFonts w:ascii="Verdana" w:eastAsia="Times New Roman" w:hAnsi="Verdana" w:cs="Times New Roman"/>
            <w:color w:val="222222"/>
            <w:sz w:val="23"/>
            <w:szCs w:val="23"/>
          </w:rPr>
          <w:t>Hibernate:</w:t>
        </w:r>
        <w:r w:rsidRPr="007564FC">
          <w:rPr>
            <w:rFonts w:ascii="Verdana" w:eastAsia="Times New Roman" w:hAnsi="Verdana" w:cs="Times New Roman"/>
            <w:color w:val="222222"/>
            <w:sz w:val="23"/>
            <w:szCs w:val="23"/>
          </w:rPr>
          <w:br/>
          <w:t>select</w:t>
        </w:r>
        <w:r w:rsidRPr="007564FC">
          <w:rPr>
            <w:rFonts w:ascii="Verdana" w:eastAsia="Times New Roman" w:hAnsi="Verdana" w:cs="Times New Roman"/>
            <w:color w:val="222222"/>
            <w:sz w:val="23"/>
            <w:szCs w:val="23"/>
          </w:rPr>
          <w:br/>
          <w:t>student0_.id as id1_0_,</w:t>
        </w:r>
        <w:r w:rsidRPr="007564FC">
          <w:rPr>
            <w:rFonts w:ascii="Verdana" w:eastAsia="Times New Roman" w:hAnsi="Verdana" w:cs="Times New Roman"/>
            <w:color w:val="222222"/>
            <w:sz w:val="23"/>
            <w:szCs w:val="23"/>
          </w:rPr>
          <w:br/>
          <w:t>student0_.name as name2_0_,</w:t>
        </w:r>
        <w:r w:rsidRPr="007564FC">
          <w:rPr>
            <w:rFonts w:ascii="Verdana" w:eastAsia="Times New Roman" w:hAnsi="Verdana" w:cs="Times New Roman"/>
            <w:color w:val="222222"/>
            <w:sz w:val="23"/>
            <w:szCs w:val="23"/>
          </w:rPr>
          <w:br/>
          <w:t>student0_.roll_number as roll_number3_0_,</w:t>
        </w:r>
        <w:r w:rsidRPr="007564FC">
          <w:rPr>
            <w:rFonts w:ascii="Verdana" w:eastAsia="Times New Roman" w:hAnsi="Verdana" w:cs="Times New Roman"/>
            <w:color w:val="222222"/>
            <w:sz w:val="23"/>
            <w:szCs w:val="23"/>
          </w:rPr>
          <w:br/>
          <w:t>student0_.university as university4_0_</w:t>
        </w:r>
        <w:r w:rsidRPr="007564FC">
          <w:rPr>
            <w:rFonts w:ascii="Verdana" w:eastAsia="Times New Roman" w:hAnsi="Verdana" w:cs="Times New Roman"/>
            <w:color w:val="222222"/>
            <w:sz w:val="23"/>
            <w:szCs w:val="23"/>
          </w:rPr>
          <w:br/>
          <w:t>from</w:t>
        </w:r>
        <w:r w:rsidRPr="007564FC">
          <w:rPr>
            <w:rFonts w:ascii="Verdana" w:eastAsia="Times New Roman" w:hAnsi="Verdana" w:cs="Times New Roman"/>
            <w:color w:val="222222"/>
            <w:sz w:val="23"/>
            <w:szCs w:val="23"/>
          </w:rPr>
          <w:br/>
          <w:t>student student0_</w:t>
        </w:r>
        <w:r w:rsidRPr="007564FC">
          <w:rPr>
            <w:rFonts w:ascii="Verdana" w:eastAsia="Times New Roman" w:hAnsi="Verdana" w:cs="Times New Roman"/>
            <w:color w:val="222222"/>
            <w:sz w:val="23"/>
            <w:szCs w:val="23"/>
          </w:rPr>
          <w:br/>
          <w:t>where</w:t>
        </w:r>
        <w:r w:rsidRPr="007564FC">
          <w:rPr>
            <w:rFonts w:ascii="Verdana" w:eastAsia="Times New Roman" w:hAnsi="Verdana" w:cs="Times New Roman"/>
            <w:color w:val="222222"/>
            <w:sz w:val="23"/>
            <w:szCs w:val="23"/>
          </w:rPr>
          <w:br/>
          <w:t>student0_.name=?</w:t>
        </w:r>
      </w:ins>
    </w:p>
    <w:p w:rsidR="007564FC" w:rsidRPr="007564FC" w:rsidRDefault="007564FC" w:rsidP="007564FC">
      <w:pPr>
        <w:shd w:val="clear" w:color="auto" w:fill="FFFFFF"/>
        <w:spacing w:after="390" w:line="240" w:lineRule="auto"/>
        <w:rPr>
          <w:ins w:id="133" w:author="Unknown"/>
          <w:rFonts w:ascii="Verdana" w:eastAsia="Times New Roman" w:hAnsi="Verdana" w:cs="Times New Roman"/>
          <w:color w:val="222222"/>
          <w:sz w:val="23"/>
          <w:szCs w:val="23"/>
        </w:rPr>
      </w:pPr>
      <w:ins w:id="134" w:author="Unknown">
        <w:r w:rsidRPr="007564FC">
          <w:rPr>
            <w:rFonts w:ascii="Verdana" w:eastAsia="Times New Roman" w:hAnsi="Verdana" w:cs="Times New Roman"/>
            <w:color w:val="222222"/>
            <w:sz w:val="23"/>
            <w:szCs w:val="23"/>
          </w:rPr>
          <w:lastRenderedPageBreak/>
          <w:t>Easy to define query methods for data access. For example, public List&lt;Student&gt; findByName(String name); will return all students for the given name. Spring Data JPA provides predefined keywords using that we can write different query methods.</w:t>
        </w:r>
      </w:ins>
    </w:p>
    <w:p w:rsidR="007564FC" w:rsidRPr="007564FC" w:rsidRDefault="007564FC" w:rsidP="007564FC">
      <w:pPr>
        <w:shd w:val="clear" w:color="auto" w:fill="FFFFFF"/>
        <w:spacing w:after="390" w:line="240" w:lineRule="auto"/>
        <w:rPr>
          <w:ins w:id="135" w:author="Unknown"/>
          <w:rFonts w:ascii="Verdana" w:eastAsia="Times New Roman" w:hAnsi="Verdana" w:cs="Times New Roman"/>
          <w:color w:val="222222"/>
          <w:sz w:val="23"/>
          <w:szCs w:val="23"/>
        </w:rPr>
      </w:pPr>
      <w:ins w:id="136" w:author="Unknown">
        <w:r w:rsidRPr="007564FC">
          <w:rPr>
            <w:rFonts w:ascii="Verdana" w:eastAsia="Times New Roman" w:hAnsi="Verdana" w:cs="Times New Roman"/>
            <w:color w:val="222222"/>
            <w:sz w:val="23"/>
            <w:szCs w:val="23"/>
          </w:rPr>
          <w:t>Let’s see some important keywords and corresponding Query Methods.</w:t>
        </w:r>
      </w:ins>
    </w:p>
    <w:tbl>
      <w:tblPr>
        <w:tblW w:w="10440" w:type="dxa"/>
        <w:tblCellMar>
          <w:top w:w="15" w:type="dxa"/>
          <w:left w:w="15" w:type="dxa"/>
          <w:bottom w:w="15" w:type="dxa"/>
          <w:right w:w="15" w:type="dxa"/>
        </w:tblCellMar>
        <w:tblLook w:val="04A0"/>
      </w:tblPr>
      <w:tblGrid>
        <w:gridCol w:w="1305"/>
        <w:gridCol w:w="5655"/>
        <w:gridCol w:w="3480"/>
      </w:tblGrid>
      <w:tr w:rsidR="007564FC" w:rsidRPr="007564FC" w:rsidTr="007564F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b/>
                <w:bCs/>
                <w:sz w:val="24"/>
                <w:szCs w:val="24"/>
              </w:rPr>
            </w:pPr>
            <w:r w:rsidRPr="007564FC">
              <w:rPr>
                <w:rFonts w:ascii="Times New Roman" w:eastAsia="Times New Roman" w:hAnsi="Times New Roman" w:cs="Times New Roman"/>
                <w:b/>
                <w:bCs/>
                <w:sz w:val="24"/>
                <w:szCs w:val="24"/>
              </w:rPr>
              <w:t>Keyword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b/>
                <w:bCs/>
                <w:sz w:val="24"/>
                <w:szCs w:val="24"/>
              </w:rPr>
            </w:pPr>
            <w:r w:rsidRPr="007564FC">
              <w:rPr>
                <w:rFonts w:ascii="Times New Roman" w:eastAsia="Times New Roman" w:hAnsi="Times New Roman" w:cs="Times New Roman"/>
                <w:b/>
                <w:bCs/>
                <w:sz w:val="24"/>
                <w:szCs w:val="24"/>
              </w:rPr>
              <w:t>Query Method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b/>
                <w:bCs/>
                <w:sz w:val="24"/>
                <w:szCs w:val="24"/>
              </w:rPr>
            </w:pPr>
            <w:r w:rsidRPr="007564FC">
              <w:rPr>
                <w:rFonts w:ascii="Times New Roman" w:eastAsia="Times New Roman" w:hAnsi="Times New Roman" w:cs="Times New Roman"/>
                <w:b/>
                <w:bCs/>
                <w:sz w:val="24"/>
                <w:szCs w:val="24"/>
              </w:rPr>
              <w:t>Generated Query Sample</w:t>
            </w:r>
          </w:p>
        </w:tc>
      </w:tr>
      <w:tr w:rsidR="007564FC" w:rsidRPr="007564FC" w:rsidTr="007564FC">
        <w:tc>
          <w:tcPr>
            <w:tcW w:w="0" w:type="auto"/>
            <w:tcBorders>
              <w:top w:val="nil"/>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And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List findByNameAndRollNumber(String name, String rollNumber)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here</w:t>
            </w:r>
            <w:r w:rsidRPr="007564FC">
              <w:rPr>
                <w:rFonts w:ascii="Times New Roman" w:eastAsia="Times New Roman" w:hAnsi="Times New Roman" w:cs="Times New Roman"/>
                <w:sz w:val="27"/>
                <w:szCs w:val="27"/>
              </w:rPr>
              <w:br/>
              <w:t>student0_.name=?</w:t>
            </w:r>
            <w:r w:rsidRPr="007564FC">
              <w:rPr>
                <w:rFonts w:ascii="Times New Roman" w:eastAsia="Times New Roman" w:hAnsi="Times New Roman" w:cs="Times New Roman"/>
                <w:sz w:val="27"/>
                <w:szCs w:val="27"/>
              </w:rPr>
              <w:br/>
              <w:t>and student0_.roll_number=?</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List findByNameOrRollNumber(String name, String rollNumber)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w:t>
            </w:r>
            <w:r w:rsidRPr="007564FC">
              <w:rPr>
                <w:rFonts w:ascii="Times New Roman" w:eastAsia="Times New Roman" w:hAnsi="Times New Roman" w:cs="Times New Roman"/>
                <w:sz w:val="27"/>
                <w:szCs w:val="27"/>
              </w:rPr>
              <w:br/>
              <w:t>student0_.name=?</w:t>
            </w:r>
            <w:r w:rsidRPr="007564FC">
              <w:rPr>
                <w:rFonts w:ascii="Times New Roman" w:eastAsia="Times New Roman" w:hAnsi="Times New Roman" w:cs="Times New Roman"/>
                <w:sz w:val="27"/>
                <w:szCs w:val="27"/>
              </w:rPr>
              <w:br/>
              <w:t>or student0_.roll_number=?</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Beetween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List findByRollNumberBetween(String start, String end)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w:t>
            </w:r>
            <w:r w:rsidRPr="007564FC">
              <w:rPr>
                <w:rFonts w:ascii="Times New Roman" w:eastAsia="Times New Roman" w:hAnsi="Times New Roman" w:cs="Times New Roman"/>
                <w:sz w:val="27"/>
                <w:szCs w:val="27"/>
              </w:rPr>
              <w:br/>
              <w:t>student0_.roll_number between ? and ?</w:t>
            </w:r>
          </w:p>
        </w:tc>
      </w:tr>
    </w:tbl>
    <w:p w:rsidR="007564FC" w:rsidRPr="007564FC" w:rsidRDefault="007564FC" w:rsidP="007564FC">
      <w:pPr>
        <w:shd w:val="clear" w:color="auto" w:fill="FFFFFF"/>
        <w:spacing w:after="390" w:line="240" w:lineRule="auto"/>
        <w:rPr>
          <w:ins w:id="137" w:author="Unknown"/>
          <w:rFonts w:ascii="Verdana" w:eastAsia="Times New Roman" w:hAnsi="Verdana" w:cs="Times New Roman"/>
          <w:color w:val="222222"/>
          <w:sz w:val="23"/>
          <w:szCs w:val="23"/>
        </w:rPr>
      </w:pPr>
      <w:ins w:id="138" w:author="Unknown">
        <w:r w:rsidRPr="007564FC">
          <w:rPr>
            <w:rFonts w:ascii="Verdana" w:eastAsia="Times New Roman" w:hAnsi="Verdana" w:cs="Times New Roman"/>
            <w:color w:val="222222"/>
            <w:sz w:val="23"/>
            <w:szCs w:val="23"/>
          </w:rPr>
          <w:t>See more example of each keyword separately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"https://netsurfingzone.com/jpa/spring-data-jpa-query-methods/"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after="390" w:line="240" w:lineRule="auto"/>
        <w:rPr>
          <w:ins w:id="139" w:author="Unknown"/>
          <w:rFonts w:ascii="Verdana" w:eastAsia="Times New Roman" w:hAnsi="Verdana" w:cs="Times New Roman"/>
          <w:color w:val="222222"/>
          <w:sz w:val="23"/>
          <w:szCs w:val="23"/>
        </w:rPr>
      </w:pPr>
      <w:ins w:id="140" w:author="Unknown">
        <w:r w:rsidRPr="007564FC">
          <w:rPr>
            <w:rFonts w:ascii="Verdana" w:eastAsia="Times New Roman" w:hAnsi="Verdana" w:cs="Times New Roman"/>
            <w:color w:val="222222"/>
            <w:sz w:val="23"/>
            <w:szCs w:val="23"/>
          </w:rPr>
          <w:t>Since CrudRepository provides predefined methods and we can define query methods(for accessing data) which reduce code size and Using Spring Data Jpa we can remove a lot of code by creating an abstract repository class that provides CRUD operations for our entities.</w:t>
        </w:r>
      </w:ins>
    </w:p>
    <w:p w:rsidR="007564FC" w:rsidRPr="007564FC" w:rsidRDefault="007564FC" w:rsidP="007564FC">
      <w:pPr>
        <w:shd w:val="clear" w:color="auto" w:fill="FFFFFF"/>
        <w:spacing w:after="390" w:line="240" w:lineRule="auto"/>
        <w:rPr>
          <w:ins w:id="141" w:author="Unknown"/>
          <w:rFonts w:ascii="Verdana" w:eastAsia="Times New Roman" w:hAnsi="Verdana" w:cs="Times New Roman"/>
          <w:color w:val="222222"/>
          <w:sz w:val="23"/>
          <w:szCs w:val="23"/>
        </w:rPr>
      </w:pPr>
      <w:ins w:id="142" w:author="Unknown">
        <w:r w:rsidRPr="007564FC">
          <w:rPr>
            <w:rFonts w:ascii="Verdana" w:eastAsia="Times New Roman" w:hAnsi="Verdana" w:cs="Times New Roman"/>
            <w:color w:val="222222"/>
            <w:sz w:val="23"/>
            <w:szCs w:val="23"/>
          </w:rPr>
          <w:t>We can write complex query using @Query annotation in Spring Data JPA. See an example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"https://netsurfingzone.com/jpa/spring-data-jpa-query-annotation/"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after="390" w:line="240" w:lineRule="auto"/>
        <w:rPr>
          <w:ins w:id="143" w:author="Unknown"/>
          <w:rFonts w:ascii="Verdana" w:eastAsia="Times New Roman" w:hAnsi="Verdana" w:cs="Times New Roman"/>
          <w:color w:val="222222"/>
          <w:sz w:val="23"/>
          <w:szCs w:val="23"/>
        </w:rPr>
      </w:pPr>
      <w:ins w:id="144" w:author="Unknown">
        <w:r w:rsidRPr="007564FC">
          <w:rPr>
            <w:rFonts w:ascii="Verdana" w:eastAsia="Times New Roman" w:hAnsi="Verdana" w:cs="Times New Roman"/>
            <w:color w:val="222222"/>
            <w:sz w:val="23"/>
            <w:szCs w:val="23"/>
          </w:rPr>
          <w:t>We can also write JPQL and Native Query with entity using @NamedQuery and @NamedNativeQuery annotation. See an Example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"https://netsurfingzone.com/jpa/spring-data-jpa-namedquery/"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after="390" w:line="240" w:lineRule="auto"/>
        <w:rPr>
          <w:ins w:id="145" w:author="Unknown"/>
          <w:rFonts w:ascii="Verdana" w:eastAsia="Times New Roman" w:hAnsi="Verdana" w:cs="Times New Roman"/>
          <w:color w:val="222222"/>
          <w:sz w:val="23"/>
          <w:szCs w:val="23"/>
        </w:rPr>
      </w:pPr>
      <w:ins w:id="146" w:author="Unknown">
        <w:r w:rsidRPr="007564FC">
          <w:rPr>
            <w:rFonts w:ascii="Verdana" w:eastAsia="Times New Roman" w:hAnsi="Verdana" w:cs="Times New Roman"/>
            <w:color w:val="222222"/>
            <w:sz w:val="23"/>
            <w:szCs w:val="23"/>
          </w:rPr>
          <w:t>Spring Data Jpa provides PagingAndSortingRepository interface for sorting and pagination support. See an Example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"https://netsurfingzone.com/jpa/sorting-and-pagination-in-spring-data-jpa/"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after="390" w:line="240" w:lineRule="auto"/>
        <w:rPr>
          <w:ins w:id="147" w:author="Unknown"/>
          <w:rFonts w:ascii="Verdana" w:eastAsia="Times New Roman" w:hAnsi="Verdana" w:cs="Times New Roman"/>
          <w:color w:val="222222"/>
          <w:sz w:val="23"/>
          <w:szCs w:val="23"/>
        </w:rPr>
      </w:pPr>
      <w:ins w:id="148" w:author="Unknown">
        <w:r w:rsidRPr="007564FC">
          <w:rPr>
            <w:rFonts w:ascii="Verdana" w:eastAsia="Times New Roman" w:hAnsi="Verdana" w:cs="Times New Roman"/>
            <w:color w:val="222222"/>
            <w:sz w:val="23"/>
            <w:szCs w:val="23"/>
          </w:rPr>
          <w:t>Spring Data Jpa provides Named Parameters interface. See an Example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"https://netsurfingzone.com/jpa/spring-data-jpa-named-parameters/"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after="390" w:line="240" w:lineRule="auto"/>
        <w:rPr>
          <w:ins w:id="149" w:author="Unknown"/>
          <w:rFonts w:ascii="Verdana" w:eastAsia="Times New Roman" w:hAnsi="Verdana" w:cs="Times New Roman"/>
          <w:color w:val="222222"/>
          <w:sz w:val="23"/>
          <w:szCs w:val="23"/>
        </w:rPr>
      </w:pPr>
      <w:ins w:id="150" w:author="Unknown">
        <w:r w:rsidRPr="007564FC">
          <w:rPr>
            <w:rFonts w:ascii="Verdana" w:eastAsia="Times New Roman" w:hAnsi="Verdana" w:cs="Times New Roman"/>
            <w:color w:val="FFFFFF"/>
            <w:sz w:val="23"/>
            <w:szCs w:val="23"/>
          </w:rPr>
          <w:lastRenderedPageBreak/>
          <w:t>We are looking at Spring Data JPA Interview Questions and Answers.</w:t>
        </w:r>
      </w:ins>
    </w:p>
    <w:p w:rsidR="007564FC" w:rsidRPr="007564FC" w:rsidRDefault="007564FC" w:rsidP="007564FC">
      <w:pPr>
        <w:shd w:val="clear" w:color="auto" w:fill="FFFFFF"/>
        <w:spacing w:before="450" w:after="300" w:line="570" w:lineRule="atLeast"/>
        <w:outlineLvl w:val="1"/>
        <w:rPr>
          <w:ins w:id="151" w:author="Unknown"/>
          <w:rFonts w:ascii="Arial" w:eastAsia="Times New Roman" w:hAnsi="Arial" w:cs="Arial"/>
          <w:color w:val="111111"/>
          <w:sz w:val="41"/>
          <w:szCs w:val="41"/>
        </w:rPr>
      </w:pPr>
      <w:ins w:id="152" w:author="Unknown">
        <w:r w:rsidRPr="007564FC">
          <w:rPr>
            <w:rFonts w:ascii="Verdana" w:eastAsia="Times New Roman" w:hAnsi="Verdana" w:cs="Arial"/>
            <w:color w:val="111111"/>
            <w:sz w:val="41"/>
            <w:szCs w:val="41"/>
          </w:rPr>
          <w:t>How to enable Spring Data JPA features.</w:t>
        </w:r>
      </w:ins>
    </w:p>
    <w:p w:rsidR="007564FC" w:rsidRPr="007564FC" w:rsidRDefault="007564FC" w:rsidP="007564FC">
      <w:pPr>
        <w:shd w:val="clear" w:color="auto" w:fill="FFFFFF"/>
        <w:spacing w:after="390" w:line="240" w:lineRule="auto"/>
        <w:rPr>
          <w:ins w:id="153" w:author="Unknown"/>
          <w:rFonts w:ascii="Verdana" w:eastAsia="Times New Roman" w:hAnsi="Verdana" w:cs="Times New Roman"/>
          <w:color w:val="222222"/>
          <w:sz w:val="23"/>
          <w:szCs w:val="23"/>
        </w:rPr>
      </w:pPr>
      <w:ins w:id="154" w:author="Unknown">
        <w:r w:rsidRPr="007564FC">
          <w:rPr>
            <w:rFonts w:ascii="Verdana" w:eastAsia="Times New Roman" w:hAnsi="Verdana" w:cs="Times New Roman"/>
            <w:color w:val="222222"/>
            <w:sz w:val="23"/>
            <w:szCs w:val="23"/>
          </w:rPr>
          <w:t>First, we need to define some configuration class let’s say JpaConfig.java and then we need to use </w:t>
        </w:r>
        <w:r w:rsidRPr="007564FC">
          <w:rPr>
            <w:rFonts w:ascii="Verdana" w:eastAsia="Times New Roman" w:hAnsi="Verdana" w:cs="Times New Roman"/>
            <w:color w:val="222222"/>
            <w:sz w:val="23"/>
          </w:rPr>
          <w:t>@EnableJpaRepositories annotation with that class. Also, provide basePackages value where (we have our repositories). Let’s see below example.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55" w:author="Unknown"/>
          <w:rFonts w:ascii="Courier New" w:eastAsia="Times New Roman" w:hAnsi="Courier New" w:cs="Courier New"/>
          <w:color w:val="222222"/>
          <w:sz w:val="23"/>
          <w:szCs w:val="23"/>
        </w:rPr>
      </w:pPr>
      <w:ins w:id="156" w:author="Unknown">
        <w:r w:rsidRPr="007564FC">
          <w:rPr>
            <w:rFonts w:ascii="Courier New" w:eastAsia="Times New Roman" w:hAnsi="Courier New" w:cs="Courier New"/>
            <w:color w:val="222222"/>
            <w:sz w:val="23"/>
            <w:szCs w:val="23"/>
          </w:rPr>
          <w:t>package com.netsurfingzone.config;</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57" w:author="Unknown"/>
          <w:rFonts w:ascii="Courier New" w:eastAsia="Times New Roman" w:hAnsi="Courier New" w:cs="Courier New"/>
          <w:color w:val="222222"/>
          <w:sz w:val="23"/>
          <w:szCs w:val="23"/>
        </w:rPr>
      </w:pPr>
      <w:ins w:id="158"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59" w:author="Unknown"/>
          <w:rFonts w:ascii="Courier New" w:eastAsia="Times New Roman" w:hAnsi="Courier New" w:cs="Courier New"/>
          <w:color w:val="222222"/>
          <w:sz w:val="23"/>
          <w:szCs w:val="23"/>
        </w:rPr>
      </w:pPr>
      <w:ins w:id="160" w:author="Unknown">
        <w:r w:rsidRPr="007564FC">
          <w:rPr>
            <w:rFonts w:ascii="Courier New" w:eastAsia="Times New Roman" w:hAnsi="Courier New" w:cs="Courier New"/>
            <w:color w:val="222222"/>
            <w:sz w:val="23"/>
            <w:szCs w:val="23"/>
          </w:rPr>
          <w:t>import org.springframework.context.annotation.Configuration;</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61" w:author="Unknown"/>
          <w:rFonts w:ascii="Courier New" w:eastAsia="Times New Roman" w:hAnsi="Courier New" w:cs="Courier New"/>
          <w:color w:val="222222"/>
          <w:sz w:val="23"/>
          <w:szCs w:val="23"/>
        </w:rPr>
      </w:pPr>
      <w:ins w:id="162" w:author="Unknown">
        <w:r w:rsidRPr="007564FC">
          <w:rPr>
            <w:rFonts w:ascii="Courier New" w:eastAsia="Times New Roman" w:hAnsi="Courier New" w:cs="Courier New"/>
            <w:color w:val="222222"/>
            <w:sz w:val="23"/>
            <w:szCs w:val="23"/>
          </w:rPr>
          <w:t>import org.springframework.data.jpa.repository.config.EnableJpaRepositories;</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63" w:author="Unknown"/>
          <w:rFonts w:ascii="Courier New" w:eastAsia="Times New Roman" w:hAnsi="Courier New" w:cs="Courier New"/>
          <w:color w:val="222222"/>
          <w:sz w:val="23"/>
          <w:szCs w:val="23"/>
        </w:rPr>
      </w:pPr>
      <w:ins w:id="164"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65" w:author="Unknown"/>
          <w:rFonts w:ascii="Courier New" w:eastAsia="Times New Roman" w:hAnsi="Courier New" w:cs="Courier New"/>
          <w:color w:val="222222"/>
          <w:sz w:val="23"/>
          <w:szCs w:val="23"/>
        </w:rPr>
      </w:pPr>
      <w:ins w:id="166" w:author="Unknown">
        <w:r w:rsidRPr="007564FC">
          <w:rPr>
            <w:rFonts w:ascii="Courier New" w:eastAsia="Times New Roman" w:hAnsi="Courier New" w:cs="Courier New"/>
            <w:color w:val="222222"/>
            <w:sz w:val="23"/>
            <w:szCs w:val="23"/>
          </w:rPr>
          <w:t>@Configuration</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67" w:author="Unknown"/>
          <w:rFonts w:ascii="Courier New" w:eastAsia="Times New Roman" w:hAnsi="Courier New" w:cs="Courier New"/>
          <w:color w:val="222222"/>
          <w:sz w:val="23"/>
          <w:szCs w:val="23"/>
        </w:rPr>
      </w:pPr>
      <w:ins w:id="168" w:author="Unknown">
        <w:r w:rsidRPr="007564FC">
          <w:rPr>
            <w:rFonts w:ascii="Courier New" w:eastAsia="Times New Roman" w:hAnsi="Courier New" w:cs="Courier New"/>
            <w:color w:val="222222"/>
            <w:sz w:val="23"/>
            <w:szCs w:val="23"/>
          </w:rPr>
          <w:t>@EnableJpaRepositories(basePackages = "com.netsurfingzone.repository")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69" w:author="Unknown"/>
          <w:rFonts w:ascii="Courier New" w:eastAsia="Times New Roman" w:hAnsi="Courier New" w:cs="Courier New"/>
          <w:color w:val="222222"/>
          <w:sz w:val="23"/>
          <w:szCs w:val="23"/>
        </w:rPr>
      </w:pPr>
      <w:ins w:id="170" w:author="Unknown">
        <w:r w:rsidRPr="007564FC">
          <w:rPr>
            <w:rFonts w:ascii="Courier New" w:eastAsia="Times New Roman" w:hAnsi="Courier New" w:cs="Courier New"/>
            <w:color w:val="222222"/>
            <w:sz w:val="23"/>
            <w:szCs w:val="23"/>
          </w:rPr>
          <w:t>public class JpaConfig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71" w:author="Unknown"/>
          <w:rFonts w:ascii="Courier New" w:eastAsia="Times New Roman" w:hAnsi="Courier New" w:cs="Courier New"/>
          <w:color w:val="222222"/>
          <w:sz w:val="23"/>
          <w:szCs w:val="23"/>
        </w:rPr>
      </w:pPr>
      <w:ins w:id="172"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73" w:author="Unknown"/>
          <w:rFonts w:ascii="Courier New" w:eastAsia="Times New Roman" w:hAnsi="Courier New" w:cs="Courier New"/>
          <w:color w:val="222222"/>
          <w:sz w:val="23"/>
          <w:szCs w:val="23"/>
        </w:rPr>
      </w:pPr>
      <w:ins w:id="174"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175" w:author="Unknown"/>
          <w:rFonts w:ascii="Verdana" w:eastAsia="Times New Roman" w:hAnsi="Verdana" w:cs="Times New Roman"/>
          <w:color w:val="222222"/>
          <w:sz w:val="23"/>
          <w:szCs w:val="23"/>
        </w:rPr>
      </w:pPr>
      <w:ins w:id="176" w:author="Unknown">
        <w:r w:rsidRPr="007564FC">
          <w:rPr>
            <w:rFonts w:ascii="Verdana" w:eastAsia="Times New Roman" w:hAnsi="Verdana" w:cs="Times New Roman"/>
            <w:color w:val="FFFFFF"/>
            <w:sz w:val="23"/>
            <w:szCs w:val="23"/>
          </w:rPr>
          <w:t>we will see more Spring Data JPA Interview Questions and Answers in details.</w:t>
        </w:r>
      </w:ins>
    </w:p>
    <w:p w:rsidR="007564FC" w:rsidRPr="007564FC" w:rsidRDefault="007564FC" w:rsidP="007564FC">
      <w:pPr>
        <w:shd w:val="clear" w:color="auto" w:fill="FFFFFF"/>
        <w:spacing w:before="450" w:after="300" w:line="570" w:lineRule="atLeast"/>
        <w:outlineLvl w:val="1"/>
        <w:rPr>
          <w:ins w:id="177" w:author="Unknown"/>
          <w:rFonts w:ascii="Arial" w:eastAsia="Times New Roman" w:hAnsi="Arial" w:cs="Arial"/>
          <w:color w:val="111111"/>
          <w:sz w:val="41"/>
          <w:szCs w:val="41"/>
        </w:rPr>
      </w:pPr>
      <w:ins w:id="178" w:author="Unknown">
        <w:r w:rsidRPr="007564FC">
          <w:rPr>
            <w:rFonts w:ascii="Verdana" w:eastAsia="Times New Roman" w:hAnsi="Verdana" w:cs="Arial"/>
            <w:color w:val="111111"/>
            <w:sz w:val="41"/>
            <w:szCs w:val="41"/>
          </w:rPr>
          <w:t>Define a simple repository method which returns all records/entities for a given name?</w:t>
        </w:r>
      </w:ins>
    </w:p>
    <w:p w:rsidR="007564FC" w:rsidRPr="007564FC" w:rsidRDefault="007564FC" w:rsidP="007564FC">
      <w:pPr>
        <w:shd w:val="clear" w:color="auto" w:fill="FFFFFF"/>
        <w:spacing w:after="390" w:line="240" w:lineRule="auto"/>
        <w:rPr>
          <w:ins w:id="179" w:author="Unknown"/>
          <w:rFonts w:ascii="Verdana" w:eastAsia="Times New Roman" w:hAnsi="Verdana" w:cs="Times New Roman"/>
          <w:color w:val="222222"/>
          <w:sz w:val="23"/>
          <w:szCs w:val="23"/>
        </w:rPr>
      </w:pPr>
      <w:ins w:id="180" w:author="Unknown">
        <w:r w:rsidRPr="007564FC">
          <w:rPr>
            <w:rFonts w:ascii="Verdana" w:eastAsia="Times New Roman" w:hAnsi="Verdana" w:cs="Times New Roman"/>
            <w:color w:val="222222"/>
            <w:sz w:val="23"/>
            <w:szCs w:val="23"/>
          </w:rPr>
          <w:t>We can define a repository or query method as below. All three methods would do the same task.</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81" w:author="Unknown"/>
          <w:rFonts w:ascii="Courier New" w:eastAsia="Times New Roman" w:hAnsi="Courier New" w:cs="Courier New"/>
          <w:color w:val="222222"/>
          <w:sz w:val="23"/>
          <w:szCs w:val="23"/>
        </w:rPr>
      </w:pPr>
      <w:ins w:id="182" w:author="Unknown">
        <w:r w:rsidRPr="007564FC">
          <w:rPr>
            <w:rFonts w:ascii="Courier New" w:eastAsia="Times New Roman" w:hAnsi="Courier New" w:cs="Courier New"/>
            <w:color w:val="222222"/>
            <w:sz w:val="23"/>
            <w:szCs w:val="23"/>
          </w:rPr>
          <w:lastRenderedPageBreak/>
          <w:t>import java.io.Serializable;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83" w:author="Unknown"/>
          <w:rFonts w:ascii="Courier New" w:eastAsia="Times New Roman" w:hAnsi="Courier New" w:cs="Courier New"/>
          <w:color w:val="222222"/>
          <w:sz w:val="23"/>
          <w:szCs w:val="23"/>
        </w:rPr>
      </w:pPr>
      <w:ins w:id="184" w:author="Unknown">
        <w:r w:rsidRPr="007564FC">
          <w:rPr>
            <w:rFonts w:ascii="Courier New" w:eastAsia="Times New Roman" w:hAnsi="Courier New" w:cs="Courier New"/>
            <w:color w:val="222222"/>
            <w:sz w:val="23"/>
            <w:szCs w:val="23"/>
          </w:rPr>
          <w:t>import java.util.List;</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85" w:author="Unknown"/>
          <w:rFonts w:ascii="Courier New" w:eastAsia="Times New Roman" w:hAnsi="Courier New" w:cs="Courier New"/>
          <w:color w:val="222222"/>
          <w:sz w:val="23"/>
          <w:szCs w:val="23"/>
        </w:rPr>
      </w:pPr>
      <w:ins w:id="186"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87" w:author="Unknown"/>
          <w:rFonts w:ascii="Courier New" w:eastAsia="Times New Roman" w:hAnsi="Courier New" w:cs="Courier New"/>
          <w:color w:val="222222"/>
          <w:sz w:val="23"/>
          <w:szCs w:val="23"/>
        </w:rPr>
      </w:pPr>
      <w:ins w:id="188" w:author="Unknown">
        <w:r w:rsidRPr="007564FC">
          <w:rPr>
            <w:rFonts w:ascii="Courier New" w:eastAsia="Times New Roman" w:hAnsi="Courier New" w:cs="Courier New"/>
            <w:color w:val="222222"/>
            <w:sz w:val="23"/>
            <w:szCs w:val="23"/>
          </w:rPr>
          <w:t>import org.springframework.data.jpa.repository.JpaRepository;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89" w:author="Unknown"/>
          <w:rFonts w:ascii="Courier New" w:eastAsia="Times New Roman" w:hAnsi="Courier New" w:cs="Courier New"/>
          <w:color w:val="222222"/>
          <w:sz w:val="23"/>
          <w:szCs w:val="23"/>
        </w:rPr>
      </w:pPr>
      <w:ins w:id="190" w:author="Unknown">
        <w:r w:rsidRPr="007564FC">
          <w:rPr>
            <w:rFonts w:ascii="Courier New" w:eastAsia="Times New Roman" w:hAnsi="Courier New" w:cs="Courier New"/>
            <w:color w:val="222222"/>
            <w:sz w:val="23"/>
            <w:szCs w:val="23"/>
          </w:rPr>
          <w:t>import org.springframework.stereotype.Repository;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91" w:author="Unknown"/>
          <w:rFonts w:ascii="Courier New" w:eastAsia="Times New Roman" w:hAnsi="Courier New" w:cs="Courier New"/>
          <w:color w:val="222222"/>
          <w:sz w:val="23"/>
          <w:szCs w:val="23"/>
        </w:rPr>
      </w:pPr>
      <w:ins w:id="192"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93" w:author="Unknown"/>
          <w:rFonts w:ascii="Courier New" w:eastAsia="Times New Roman" w:hAnsi="Courier New" w:cs="Courier New"/>
          <w:color w:val="222222"/>
          <w:sz w:val="23"/>
          <w:szCs w:val="23"/>
        </w:rPr>
      </w:pPr>
      <w:ins w:id="194" w:author="Unknown">
        <w:r w:rsidRPr="007564FC">
          <w:rPr>
            <w:rFonts w:ascii="Courier New" w:eastAsia="Times New Roman" w:hAnsi="Courier New" w:cs="Courier New"/>
            <w:color w:val="222222"/>
            <w:sz w:val="23"/>
            <w:szCs w:val="23"/>
          </w:rPr>
          <w:t>import com.netsurfingzone.entity.Student;</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95" w:author="Unknown"/>
          <w:rFonts w:ascii="Courier New" w:eastAsia="Times New Roman" w:hAnsi="Courier New" w:cs="Courier New"/>
          <w:color w:val="222222"/>
          <w:sz w:val="23"/>
          <w:szCs w:val="23"/>
        </w:rPr>
      </w:pPr>
      <w:ins w:id="196"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97" w:author="Unknown"/>
          <w:rFonts w:ascii="Courier New" w:eastAsia="Times New Roman" w:hAnsi="Courier New" w:cs="Courier New"/>
          <w:color w:val="222222"/>
          <w:sz w:val="23"/>
          <w:szCs w:val="23"/>
        </w:rPr>
      </w:pPr>
      <w:ins w:id="198" w:author="Unknown">
        <w:r w:rsidRPr="007564FC">
          <w:rPr>
            <w:rFonts w:ascii="Courier New" w:eastAsia="Times New Roman" w:hAnsi="Courier New" w:cs="Courier New"/>
            <w:color w:val="222222"/>
            <w:sz w:val="23"/>
            <w:szCs w:val="23"/>
          </w:rPr>
          <w:t>@Repository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199" w:author="Unknown"/>
          <w:rFonts w:ascii="Courier New" w:eastAsia="Times New Roman" w:hAnsi="Courier New" w:cs="Courier New"/>
          <w:color w:val="222222"/>
          <w:sz w:val="23"/>
          <w:szCs w:val="23"/>
        </w:rPr>
      </w:pPr>
      <w:ins w:id="200" w:author="Unknown">
        <w:r w:rsidRPr="007564FC">
          <w:rPr>
            <w:rFonts w:ascii="Courier New" w:eastAsia="Times New Roman" w:hAnsi="Courier New" w:cs="Courier New"/>
            <w:color w:val="222222"/>
            <w:sz w:val="23"/>
            <w:szCs w:val="23"/>
          </w:rPr>
          <w:t>public interface StudentRepository extends JpaRepository&lt;Student, Serializable&gt;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01" w:author="Unknown"/>
          <w:rFonts w:ascii="Courier New" w:eastAsia="Times New Roman" w:hAnsi="Courier New" w:cs="Courier New"/>
          <w:color w:val="222222"/>
          <w:sz w:val="23"/>
          <w:szCs w:val="23"/>
        </w:rPr>
      </w:pPr>
      <w:ins w:id="202"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03" w:author="Unknown"/>
          <w:rFonts w:ascii="Courier New" w:eastAsia="Times New Roman" w:hAnsi="Courier New" w:cs="Courier New"/>
          <w:color w:val="222222"/>
          <w:sz w:val="23"/>
          <w:szCs w:val="23"/>
        </w:rPr>
      </w:pPr>
      <w:ins w:id="204" w:author="Unknown">
        <w:r w:rsidRPr="007564FC">
          <w:rPr>
            <w:rFonts w:ascii="Courier New" w:eastAsia="Times New Roman" w:hAnsi="Courier New" w:cs="Courier New"/>
            <w:color w:val="222222"/>
            <w:sz w:val="23"/>
            <w:szCs w:val="23"/>
          </w:rPr>
          <w:tab/>
          <w:t>public List&lt;Student&gt; findByName(String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05" w:author="Unknown"/>
          <w:rFonts w:ascii="Courier New" w:eastAsia="Times New Roman" w:hAnsi="Courier New" w:cs="Courier New"/>
          <w:color w:val="222222"/>
          <w:sz w:val="23"/>
          <w:szCs w:val="23"/>
        </w:rPr>
      </w:pPr>
      <w:ins w:id="206" w:author="Unknown">
        <w:r w:rsidRPr="007564FC">
          <w:rPr>
            <w:rFonts w:ascii="Courier New" w:eastAsia="Times New Roman" w:hAnsi="Courier New" w:cs="Courier New"/>
            <w:color w:val="222222"/>
            <w:sz w:val="23"/>
            <w:szCs w:val="23"/>
          </w:rPr>
          <w:tab/>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07" w:author="Unknown"/>
          <w:rFonts w:ascii="Courier New" w:eastAsia="Times New Roman" w:hAnsi="Courier New" w:cs="Courier New"/>
          <w:color w:val="222222"/>
          <w:sz w:val="23"/>
          <w:szCs w:val="23"/>
        </w:rPr>
      </w:pPr>
      <w:ins w:id="208" w:author="Unknown">
        <w:r w:rsidRPr="007564FC">
          <w:rPr>
            <w:rFonts w:ascii="Courier New" w:eastAsia="Times New Roman" w:hAnsi="Courier New" w:cs="Courier New"/>
            <w:color w:val="222222"/>
            <w:sz w:val="23"/>
            <w:szCs w:val="23"/>
          </w:rPr>
          <w:tab/>
          <w:t>public List&lt;Student&gt; findByNameIs(String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09" w:author="Unknown"/>
          <w:rFonts w:ascii="Courier New" w:eastAsia="Times New Roman" w:hAnsi="Courier New" w:cs="Courier New"/>
          <w:color w:val="222222"/>
          <w:sz w:val="23"/>
          <w:szCs w:val="23"/>
        </w:rPr>
      </w:pPr>
      <w:ins w:id="210" w:author="Unknown">
        <w:r w:rsidRPr="007564FC">
          <w:rPr>
            <w:rFonts w:ascii="Courier New" w:eastAsia="Times New Roman" w:hAnsi="Courier New" w:cs="Courier New"/>
            <w:color w:val="222222"/>
            <w:sz w:val="23"/>
            <w:szCs w:val="23"/>
          </w:rPr>
          <w:tab/>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11" w:author="Unknown"/>
          <w:rFonts w:ascii="Courier New" w:eastAsia="Times New Roman" w:hAnsi="Courier New" w:cs="Courier New"/>
          <w:color w:val="222222"/>
          <w:sz w:val="23"/>
          <w:szCs w:val="23"/>
        </w:rPr>
      </w:pPr>
      <w:ins w:id="212" w:author="Unknown">
        <w:r w:rsidRPr="007564FC">
          <w:rPr>
            <w:rFonts w:ascii="Courier New" w:eastAsia="Times New Roman" w:hAnsi="Courier New" w:cs="Courier New"/>
            <w:color w:val="222222"/>
            <w:sz w:val="23"/>
            <w:szCs w:val="23"/>
          </w:rPr>
          <w:tab/>
          <w:t>public List&lt;Student&gt; findByNameEquals(String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13" w:author="Unknown"/>
          <w:rFonts w:ascii="Courier New" w:eastAsia="Times New Roman" w:hAnsi="Courier New" w:cs="Courier New"/>
          <w:color w:val="222222"/>
          <w:sz w:val="23"/>
          <w:szCs w:val="23"/>
        </w:rPr>
      </w:pPr>
      <w:ins w:id="214"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15" w:author="Unknown"/>
          <w:rFonts w:ascii="Courier New" w:eastAsia="Times New Roman" w:hAnsi="Courier New" w:cs="Courier New"/>
          <w:color w:val="222222"/>
          <w:sz w:val="23"/>
          <w:szCs w:val="23"/>
        </w:rPr>
      </w:pPr>
      <w:ins w:id="216"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217" w:author="Unknown"/>
          <w:rFonts w:ascii="Verdana" w:eastAsia="Times New Roman" w:hAnsi="Verdana" w:cs="Times New Roman"/>
          <w:color w:val="222222"/>
          <w:sz w:val="23"/>
          <w:szCs w:val="23"/>
        </w:rPr>
      </w:pPr>
      <w:ins w:id="218" w:author="Unknown">
        <w:r w:rsidRPr="007564FC">
          <w:rPr>
            <w:rFonts w:ascii="Verdana" w:eastAsia="Times New Roman" w:hAnsi="Verdana" w:cs="Times New Roman"/>
            <w:color w:val="FFFFFF"/>
            <w:sz w:val="23"/>
            <w:szCs w:val="23"/>
          </w:rPr>
          <w:t>Spring Data JPA Interview Questions and Answers</w:t>
        </w:r>
      </w:ins>
    </w:p>
    <w:p w:rsidR="007564FC" w:rsidRPr="007564FC" w:rsidRDefault="007564FC" w:rsidP="007564FC">
      <w:pPr>
        <w:shd w:val="clear" w:color="auto" w:fill="FFFFFF"/>
        <w:spacing w:before="450" w:after="300" w:line="570" w:lineRule="atLeast"/>
        <w:outlineLvl w:val="1"/>
        <w:rPr>
          <w:ins w:id="219" w:author="Unknown"/>
          <w:rFonts w:ascii="Arial" w:eastAsia="Times New Roman" w:hAnsi="Arial" w:cs="Arial"/>
          <w:color w:val="111111"/>
          <w:sz w:val="41"/>
          <w:szCs w:val="41"/>
        </w:rPr>
      </w:pPr>
      <w:ins w:id="220" w:author="Unknown">
        <w:r w:rsidRPr="007564FC">
          <w:rPr>
            <w:rFonts w:ascii="Verdana" w:eastAsia="Times New Roman" w:hAnsi="Verdana" w:cs="Arial"/>
            <w:color w:val="111111"/>
            <w:sz w:val="41"/>
            <w:szCs w:val="41"/>
          </w:rPr>
          <w:t>How to define Query Methods for the nested property.</w:t>
        </w:r>
      </w:ins>
    </w:p>
    <w:p w:rsidR="007564FC" w:rsidRPr="007564FC" w:rsidRDefault="007564FC" w:rsidP="007564FC">
      <w:pPr>
        <w:shd w:val="clear" w:color="auto" w:fill="FFFFFF"/>
        <w:spacing w:after="390" w:line="240" w:lineRule="auto"/>
        <w:rPr>
          <w:ins w:id="221" w:author="Unknown"/>
          <w:rFonts w:ascii="Verdana" w:eastAsia="Times New Roman" w:hAnsi="Verdana" w:cs="Times New Roman"/>
          <w:color w:val="222222"/>
          <w:sz w:val="23"/>
          <w:szCs w:val="23"/>
        </w:rPr>
      </w:pPr>
      <w:ins w:id="222" w:author="Unknown">
        <w:r w:rsidRPr="007564FC">
          <w:rPr>
            <w:rFonts w:ascii="Verdana" w:eastAsia="Times New Roman" w:hAnsi="Verdana" w:cs="Times New Roman"/>
            <w:color w:val="222222"/>
            <w:sz w:val="23"/>
            <w:szCs w:val="23"/>
          </w:rPr>
          <w:lastRenderedPageBreak/>
          <w:t>Consider we have two entities Student.java and Address.java. Student and Address entities are in one to one relationship and we want to fetch all students from the database who belongs to city pune.</w:t>
        </w:r>
      </w:ins>
    </w:p>
    <w:p w:rsidR="007564FC" w:rsidRPr="007564FC" w:rsidRDefault="007564FC" w:rsidP="007564FC">
      <w:pPr>
        <w:shd w:val="clear" w:color="auto" w:fill="FFFFFF"/>
        <w:spacing w:after="390" w:line="240" w:lineRule="auto"/>
        <w:rPr>
          <w:ins w:id="223" w:author="Unknown"/>
          <w:rFonts w:ascii="Verdana" w:eastAsia="Times New Roman" w:hAnsi="Verdana" w:cs="Times New Roman"/>
          <w:color w:val="222222"/>
          <w:sz w:val="23"/>
          <w:szCs w:val="23"/>
        </w:rPr>
      </w:pPr>
      <w:ins w:id="224" w:author="Unknown">
        <w:r w:rsidRPr="007564FC">
          <w:rPr>
            <w:rFonts w:ascii="Verdana" w:eastAsia="Times New Roman" w:hAnsi="Verdana" w:cs="Times New Roman"/>
            <w:color w:val="222222"/>
            <w:sz w:val="23"/>
            <w:szCs w:val="23"/>
          </w:rPr>
          <w:t>Student.java</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25" w:author="Unknown"/>
          <w:rFonts w:ascii="Courier New" w:eastAsia="Times New Roman" w:hAnsi="Courier New" w:cs="Courier New"/>
          <w:color w:val="222222"/>
          <w:sz w:val="23"/>
          <w:szCs w:val="23"/>
        </w:rPr>
      </w:pPr>
      <w:ins w:id="226" w:author="Unknown">
        <w:r w:rsidRPr="007564FC">
          <w:rPr>
            <w:rFonts w:ascii="Courier New" w:eastAsia="Times New Roman" w:hAnsi="Courier New" w:cs="Courier New"/>
            <w:color w:val="222222"/>
            <w:sz w:val="23"/>
            <w:szCs w:val="23"/>
          </w:rPr>
          <w:t>package com.netsurfingzone.entity;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27"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28" w:author="Unknown"/>
          <w:rFonts w:ascii="Courier New" w:eastAsia="Times New Roman" w:hAnsi="Courier New" w:cs="Courier New"/>
          <w:color w:val="222222"/>
          <w:sz w:val="23"/>
          <w:szCs w:val="23"/>
        </w:rPr>
      </w:pPr>
      <w:ins w:id="229" w:author="Unknown">
        <w:r w:rsidRPr="007564FC">
          <w:rPr>
            <w:rFonts w:ascii="Courier New" w:eastAsia="Times New Roman" w:hAnsi="Courier New" w:cs="Courier New"/>
            <w:color w:val="222222"/>
            <w:sz w:val="23"/>
            <w:szCs w:val="23"/>
          </w:rPr>
          <w:t>@Entity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30" w:author="Unknown"/>
          <w:rFonts w:ascii="Courier New" w:eastAsia="Times New Roman" w:hAnsi="Courier New" w:cs="Courier New"/>
          <w:color w:val="222222"/>
          <w:sz w:val="23"/>
          <w:szCs w:val="23"/>
        </w:rPr>
      </w:pPr>
      <w:ins w:id="231" w:author="Unknown">
        <w:r w:rsidRPr="007564FC">
          <w:rPr>
            <w:rFonts w:ascii="Courier New" w:eastAsia="Times New Roman" w:hAnsi="Courier New" w:cs="Courier New"/>
            <w:color w:val="222222"/>
            <w:sz w:val="23"/>
            <w:szCs w:val="23"/>
          </w:rPr>
          <w:t>public class Student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32"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33" w:author="Unknown"/>
          <w:rFonts w:ascii="Courier New" w:eastAsia="Times New Roman" w:hAnsi="Courier New" w:cs="Courier New"/>
          <w:color w:val="222222"/>
          <w:sz w:val="23"/>
          <w:szCs w:val="23"/>
        </w:rPr>
      </w:pPr>
      <w:ins w:id="234" w:author="Unknown">
        <w:r w:rsidRPr="007564FC">
          <w:rPr>
            <w:rFonts w:ascii="Courier New" w:eastAsia="Times New Roman" w:hAnsi="Courier New" w:cs="Courier New"/>
            <w:color w:val="222222"/>
            <w:sz w:val="23"/>
            <w:szCs w:val="23"/>
          </w:rPr>
          <w:tab/>
          <w:t>@Id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35" w:author="Unknown"/>
          <w:rFonts w:ascii="Courier New" w:eastAsia="Times New Roman" w:hAnsi="Courier New" w:cs="Courier New"/>
          <w:color w:val="222222"/>
          <w:sz w:val="23"/>
          <w:szCs w:val="23"/>
        </w:rPr>
      </w:pPr>
      <w:ins w:id="236" w:author="Unknown">
        <w:r w:rsidRPr="007564FC">
          <w:rPr>
            <w:rFonts w:ascii="Courier New" w:eastAsia="Times New Roman" w:hAnsi="Courier New" w:cs="Courier New"/>
            <w:color w:val="222222"/>
            <w:sz w:val="23"/>
            <w:szCs w:val="23"/>
          </w:rPr>
          <w:tab/>
          <w:t>@GeneratedValue(strategy = GenerationType.AUTO)</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37" w:author="Unknown"/>
          <w:rFonts w:ascii="Courier New" w:eastAsia="Times New Roman" w:hAnsi="Courier New" w:cs="Courier New"/>
          <w:color w:val="222222"/>
          <w:sz w:val="23"/>
          <w:szCs w:val="23"/>
        </w:rPr>
      </w:pPr>
      <w:ins w:id="238" w:author="Unknown">
        <w:r w:rsidRPr="007564FC">
          <w:rPr>
            <w:rFonts w:ascii="Courier New" w:eastAsia="Times New Roman" w:hAnsi="Courier New" w:cs="Courier New"/>
            <w:color w:val="222222"/>
            <w:sz w:val="23"/>
            <w:szCs w:val="23"/>
          </w:rPr>
          <w:tab/>
          <w:t>private int 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39"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40" w:author="Unknown"/>
          <w:rFonts w:ascii="Courier New" w:eastAsia="Times New Roman" w:hAnsi="Courier New" w:cs="Courier New"/>
          <w:color w:val="222222"/>
          <w:sz w:val="23"/>
          <w:szCs w:val="23"/>
        </w:rPr>
      </w:pPr>
      <w:ins w:id="241" w:author="Unknown">
        <w:r w:rsidRPr="007564FC">
          <w:rPr>
            <w:rFonts w:ascii="Courier New" w:eastAsia="Times New Roman" w:hAnsi="Courier New" w:cs="Courier New"/>
            <w:color w:val="222222"/>
            <w:sz w:val="23"/>
            <w:szCs w:val="23"/>
          </w:rPr>
          <w:tab/>
          <w:t>@Column(name =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42" w:author="Unknown"/>
          <w:rFonts w:ascii="Courier New" w:eastAsia="Times New Roman" w:hAnsi="Courier New" w:cs="Courier New"/>
          <w:color w:val="222222"/>
          <w:sz w:val="23"/>
          <w:szCs w:val="23"/>
        </w:rPr>
      </w:pPr>
      <w:ins w:id="243" w:author="Unknown">
        <w:r w:rsidRPr="007564FC">
          <w:rPr>
            <w:rFonts w:ascii="Courier New" w:eastAsia="Times New Roman" w:hAnsi="Courier New" w:cs="Courier New"/>
            <w:color w:val="222222"/>
            <w:sz w:val="23"/>
            <w:szCs w:val="23"/>
          </w:rPr>
          <w:tab/>
          <w:t>private 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44"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45" w:author="Unknown"/>
          <w:rFonts w:ascii="Courier New" w:eastAsia="Times New Roman" w:hAnsi="Courier New" w:cs="Courier New"/>
          <w:color w:val="222222"/>
          <w:sz w:val="23"/>
          <w:szCs w:val="23"/>
        </w:rPr>
      </w:pPr>
      <w:ins w:id="246" w:author="Unknown">
        <w:r w:rsidRPr="007564FC">
          <w:rPr>
            <w:rFonts w:ascii="Courier New" w:eastAsia="Times New Roman" w:hAnsi="Courier New" w:cs="Courier New"/>
            <w:color w:val="222222"/>
            <w:sz w:val="23"/>
            <w:szCs w:val="23"/>
          </w:rPr>
          <w:tab/>
          <w:t>@Column(name = "roll_number")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47" w:author="Unknown"/>
          <w:rFonts w:ascii="Courier New" w:eastAsia="Times New Roman" w:hAnsi="Courier New" w:cs="Courier New"/>
          <w:color w:val="222222"/>
          <w:sz w:val="23"/>
          <w:szCs w:val="23"/>
        </w:rPr>
      </w:pPr>
      <w:ins w:id="248" w:author="Unknown">
        <w:r w:rsidRPr="007564FC">
          <w:rPr>
            <w:rFonts w:ascii="Courier New" w:eastAsia="Times New Roman" w:hAnsi="Courier New" w:cs="Courier New"/>
            <w:color w:val="222222"/>
            <w:sz w:val="23"/>
            <w:szCs w:val="23"/>
          </w:rPr>
          <w:tab/>
          <w:t>private String rollNumber;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49"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50" w:author="Unknown"/>
          <w:rFonts w:ascii="Courier New" w:eastAsia="Times New Roman" w:hAnsi="Courier New" w:cs="Courier New"/>
          <w:color w:val="222222"/>
          <w:sz w:val="23"/>
          <w:szCs w:val="23"/>
        </w:rPr>
      </w:pPr>
      <w:ins w:id="251" w:author="Unknown">
        <w:r w:rsidRPr="007564FC">
          <w:rPr>
            <w:rFonts w:ascii="Courier New" w:eastAsia="Times New Roman" w:hAnsi="Courier New" w:cs="Courier New"/>
            <w:color w:val="222222"/>
            <w:sz w:val="23"/>
            <w:szCs w:val="23"/>
          </w:rPr>
          <w:tab/>
          <w:t>@Column(name =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52" w:author="Unknown"/>
          <w:rFonts w:ascii="Courier New" w:eastAsia="Times New Roman" w:hAnsi="Courier New" w:cs="Courier New"/>
          <w:color w:val="222222"/>
          <w:sz w:val="23"/>
          <w:szCs w:val="23"/>
        </w:rPr>
      </w:pPr>
      <w:ins w:id="253" w:author="Unknown">
        <w:r w:rsidRPr="007564FC">
          <w:rPr>
            <w:rFonts w:ascii="Courier New" w:eastAsia="Times New Roman" w:hAnsi="Courier New" w:cs="Courier New"/>
            <w:color w:val="222222"/>
            <w:sz w:val="23"/>
            <w:szCs w:val="23"/>
          </w:rPr>
          <w:tab/>
          <w:t>String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54"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55" w:author="Unknown"/>
          <w:rFonts w:ascii="Courier New" w:eastAsia="Times New Roman" w:hAnsi="Courier New" w:cs="Courier New"/>
          <w:color w:val="222222"/>
          <w:sz w:val="23"/>
          <w:szCs w:val="23"/>
        </w:rPr>
      </w:pPr>
      <w:ins w:id="256" w:author="Unknown">
        <w:r w:rsidRPr="007564FC">
          <w:rPr>
            <w:rFonts w:ascii="Courier New" w:eastAsia="Times New Roman" w:hAnsi="Courier New" w:cs="Courier New"/>
            <w:color w:val="222222"/>
            <w:sz w:val="23"/>
            <w:szCs w:val="23"/>
          </w:rPr>
          <w:lastRenderedPageBreak/>
          <w:tab/>
          <w:t>@OneToOne(cascade = CascadeType.ALL)</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57" w:author="Unknown"/>
          <w:rFonts w:ascii="Courier New" w:eastAsia="Times New Roman" w:hAnsi="Courier New" w:cs="Courier New"/>
          <w:color w:val="222222"/>
          <w:sz w:val="23"/>
          <w:szCs w:val="23"/>
        </w:rPr>
      </w:pPr>
      <w:ins w:id="258" w:author="Unknown">
        <w:r w:rsidRPr="007564FC">
          <w:rPr>
            <w:rFonts w:ascii="Courier New" w:eastAsia="Times New Roman" w:hAnsi="Courier New" w:cs="Courier New"/>
            <w:color w:val="222222"/>
            <w:sz w:val="23"/>
            <w:szCs w:val="23"/>
          </w:rPr>
          <w:tab/>
          <w:t>@JoinColumn(name = "address_id")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59" w:author="Unknown"/>
          <w:rFonts w:ascii="Courier New" w:eastAsia="Times New Roman" w:hAnsi="Courier New" w:cs="Courier New"/>
          <w:color w:val="222222"/>
          <w:sz w:val="23"/>
          <w:szCs w:val="23"/>
        </w:rPr>
      </w:pPr>
      <w:ins w:id="260" w:author="Unknown">
        <w:r w:rsidRPr="007564FC">
          <w:rPr>
            <w:rFonts w:ascii="Courier New" w:eastAsia="Times New Roman" w:hAnsi="Courier New" w:cs="Courier New"/>
            <w:color w:val="222222"/>
            <w:sz w:val="23"/>
            <w:szCs w:val="23"/>
          </w:rPr>
          <w:tab/>
          <w:t>Address address;</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61"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62" w:author="Unknown"/>
          <w:rFonts w:ascii="Courier New" w:eastAsia="Times New Roman" w:hAnsi="Courier New" w:cs="Courier New"/>
          <w:color w:val="222222"/>
          <w:sz w:val="23"/>
          <w:szCs w:val="23"/>
        </w:rPr>
      </w:pPr>
      <w:ins w:id="263"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264" w:author="Unknown"/>
          <w:rFonts w:ascii="Verdana" w:eastAsia="Times New Roman" w:hAnsi="Verdana" w:cs="Times New Roman"/>
          <w:color w:val="222222"/>
          <w:sz w:val="23"/>
          <w:szCs w:val="23"/>
        </w:rPr>
      </w:pPr>
      <w:ins w:id="265" w:author="Unknown">
        <w:r w:rsidRPr="007564FC">
          <w:rPr>
            <w:rFonts w:ascii="Verdana" w:eastAsia="Times New Roman" w:hAnsi="Verdana" w:cs="Times New Roman"/>
            <w:color w:val="222222"/>
            <w:sz w:val="23"/>
            <w:szCs w:val="23"/>
          </w:rPr>
          <w:t>Address.java</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66" w:author="Unknown"/>
          <w:rFonts w:ascii="Courier New" w:eastAsia="Times New Roman" w:hAnsi="Courier New" w:cs="Courier New"/>
          <w:color w:val="222222"/>
          <w:sz w:val="23"/>
          <w:szCs w:val="23"/>
        </w:rPr>
      </w:pPr>
      <w:ins w:id="267" w:author="Unknown">
        <w:r w:rsidRPr="007564FC">
          <w:rPr>
            <w:rFonts w:ascii="Courier New" w:eastAsia="Times New Roman" w:hAnsi="Courier New" w:cs="Courier New"/>
            <w:color w:val="222222"/>
            <w:sz w:val="23"/>
            <w:szCs w:val="23"/>
          </w:rPr>
          <w:t>package com.netsurfingzone.entity;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68"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69" w:author="Unknown"/>
          <w:rFonts w:ascii="Courier New" w:eastAsia="Times New Roman" w:hAnsi="Courier New" w:cs="Courier New"/>
          <w:color w:val="222222"/>
          <w:sz w:val="23"/>
          <w:szCs w:val="23"/>
        </w:rPr>
      </w:pPr>
      <w:ins w:id="270" w:author="Unknown">
        <w:r w:rsidRPr="007564FC">
          <w:rPr>
            <w:rFonts w:ascii="Courier New" w:eastAsia="Times New Roman" w:hAnsi="Courier New" w:cs="Courier New"/>
            <w:color w:val="222222"/>
            <w:sz w:val="23"/>
            <w:szCs w:val="23"/>
          </w:rPr>
          <w:t>@Entity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71" w:author="Unknown"/>
          <w:rFonts w:ascii="Courier New" w:eastAsia="Times New Roman" w:hAnsi="Courier New" w:cs="Courier New"/>
          <w:color w:val="222222"/>
          <w:sz w:val="23"/>
          <w:szCs w:val="23"/>
        </w:rPr>
      </w:pPr>
      <w:ins w:id="272" w:author="Unknown">
        <w:r w:rsidRPr="007564FC">
          <w:rPr>
            <w:rFonts w:ascii="Courier New" w:eastAsia="Times New Roman" w:hAnsi="Courier New" w:cs="Courier New"/>
            <w:color w:val="222222"/>
            <w:sz w:val="23"/>
            <w:szCs w:val="23"/>
          </w:rPr>
          <w:t>public class Address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73" w:author="Unknown"/>
          <w:rFonts w:ascii="Courier New" w:eastAsia="Times New Roman" w:hAnsi="Courier New" w:cs="Courier New"/>
          <w:color w:val="222222"/>
          <w:sz w:val="23"/>
          <w:szCs w:val="23"/>
        </w:rPr>
      </w:pPr>
      <w:ins w:id="274" w:author="Unknown">
        <w:r w:rsidRPr="007564FC">
          <w:rPr>
            <w:rFonts w:ascii="Courier New" w:eastAsia="Times New Roman" w:hAnsi="Courier New" w:cs="Courier New"/>
            <w:color w:val="222222"/>
            <w:sz w:val="23"/>
            <w:szCs w:val="23"/>
          </w:rPr>
          <w:tab/>
          <w:t>@Id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75" w:author="Unknown"/>
          <w:rFonts w:ascii="Courier New" w:eastAsia="Times New Roman" w:hAnsi="Courier New" w:cs="Courier New"/>
          <w:color w:val="222222"/>
          <w:sz w:val="23"/>
          <w:szCs w:val="23"/>
        </w:rPr>
      </w:pPr>
      <w:ins w:id="276" w:author="Unknown">
        <w:r w:rsidRPr="007564FC">
          <w:rPr>
            <w:rFonts w:ascii="Courier New" w:eastAsia="Times New Roman" w:hAnsi="Courier New" w:cs="Courier New"/>
            <w:color w:val="222222"/>
            <w:sz w:val="23"/>
            <w:szCs w:val="23"/>
          </w:rPr>
          <w:tab/>
          <w:t>@GeneratedValue(strategy = GenerationType.AUTO)</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77" w:author="Unknown"/>
          <w:rFonts w:ascii="Courier New" w:eastAsia="Times New Roman" w:hAnsi="Courier New" w:cs="Courier New"/>
          <w:color w:val="222222"/>
          <w:sz w:val="23"/>
          <w:szCs w:val="23"/>
        </w:rPr>
      </w:pPr>
      <w:ins w:id="278" w:author="Unknown">
        <w:r w:rsidRPr="007564FC">
          <w:rPr>
            <w:rFonts w:ascii="Courier New" w:eastAsia="Times New Roman" w:hAnsi="Courier New" w:cs="Courier New"/>
            <w:color w:val="222222"/>
            <w:sz w:val="23"/>
            <w:szCs w:val="23"/>
          </w:rPr>
          <w:tab/>
          <w:t>private int 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79"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80" w:author="Unknown"/>
          <w:rFonts w:ascii="Courier New" w:eastAsia="Times New Roman" w:hAnsi="Courier New" w:cs="Courier New"/>
          <w:color w:val="222222"/>
          <w:sz w:val="23"/>
          <w:szCs w:val="23"/>
        </w:rPr>
      </w:pPr>
      <w:ins w:id="281" w:author="Unknown">
        <w:r w:rsidRPr="007564FC">
          <w:rPr>
            <w:rFonts w:ascii="Courier New" w:eastAsia="Times New Roman" w:hAnsi="Courier New" w:cs="Courier New"/>
            <w:color w:val="222222"/>
            <w:sz w:val="23"/>
            <w:szCs w:val="23"/>
          </w:rPr>
          <w:tab/>
          <w:t>@Column(name = "house_number")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82" w:author="Unknown"/>
          <w:rFonts w:ascii="Courier New" w:eastAsia="Times New Roman" w:hAnsi="Courier New" w:cs="Courier New"/>
          <w:color w:val="222222"/>
          <w:sz w:val="23"/>
          <w:szCs w:val="23"/>
        </w:rPr>
      </w:pPr>
      <w:ins w:id="283" w:author="Unknown">
        <w:r w:rsidRPr="007564FC">
          <w:rPr>
            <w:rFonts w:ascii="Courier New" w:eastAsia="Times New Roman" w:hAnsi="Courier New" w:cs="Courier New"/>
            <w:color w:val="222222"/>
            <w:sz w:val="23"/>
            <w:szCs w:val="23"/>
          </w:rPr>
          <w:tab/>
          <w:t>private String houseNumber;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84" w:author="Unknown"/>
          <w:rFonts w:ascii="Courier New" w:eastAsia="Times New Roman" w:hAnsi="Courier New" w:cs="Courier New"/>
          <w:color w:val="222222"/>
          <w:sz w:val="23"/>
          <w:szCs w:val="23"/>
        </w:rPr>
      </w:pPr>
      <w:ins w:id="285" w:author="Unknown">
        <w:r w:rsidRPr="007564FC">
          <w:rPr>
            <w:rFonts w:ascii="Courier New" w:eastAsia="Times New Roman" w:hAnsi="Courier New" w:cs="Courier New"/>
            <w:color w:val="222222"/>
            <w:sz w:val="23"/>
            <w:szCs w:val="23"/>
          </w:rPr>
          <w:tab/>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86" w:author="Unknown"/>
          <w:rFonts w:ascii="Courier New" w:eastAsia="Times New Roman" w:hAnsi="Courier New" w:cs="Courier New"/>
          <w:color w:val="222222"/>
          <w:sz w:val="23"/>
          <w:szCs w:val="23"/>
        </w:rPr>
      </w:pPr>
      <w:ins w:id="287" w:author="Unknown">
        <w:r w:rsidRPr="007564FC">
          <w:rPr>
            <w:rFonts w:ascii="Courier New" w:eastAsia="Times New Roman" w:hAnsi="Courier New" w:cs="Courier New"/>
            <w:color w:val="222222"/>
            <w:sz w:val="23"/>
            <w:szCs w:val="23"/>
          </w:rPr>
          <w:tab/>
          <w:t>@Column(name = "city")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88" w:author="Unknown"/>
          <w:rFonts w:ascii="Courier New" w:eastAsia="Times New Roman" w:hAnsi="Courier New" w:cs="Courier New"/>
          <w:color w:val="222222"/>
          <w:sz w:val="23"/>
          <w:szCs w:val="23"/>
        </w:rPr>
      </w:pPr>
      <w:ins w:id="289" w:author="Unknown">
        <w:r w:rsidRPr="007564FC">
          <w:rPr>
            <w:rFonts w:ascii="Courier New" w:eastAsia="Times New Roman" w:hAnsi="Courier New" w:cs="Courier New"/>
            <w:color w:val="222222"/>
            <w:sz w:val="23"/>
            <w:szCs w:val="23"/>
          </w:rPr>
          <w:tab/>
          <w:t>private String city;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90"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91" w:author="Unknown"/>
          <w:rFonts w:ascii="Courier New" w:eastAsia="Times New Roman" w:hAnsi="Courier New" w:cs="Courier New"/>
          <w:color w:val="222222"/>
          <w:sz w:val="23"/>
          <w:szCs w:val="23"/>
        </w:rPr>
      </w:pPr>
      <w:ins w:id="292" w:author="Unknown">
        <w:r w:rsidRPr="007564FC">
          <w:rPr>
            <w:rFonts w:ascii="Courier New" w:eastAsia="Times New Roman" w:hAnsi="Courier New" w:cs="Courier New"/>
            <w:color w:val="222222"/>
            <w:sz w:val="23"/>
            <w:szCs w:val="23"/>
          </w:rPr>
          <w:tab/>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293" w:author="Unknown"/>
          <w:rFonts w:ascii="Courier New" w:eastAsia="Times New Roman" w:hAnsi="Courier New" w:cs="Courier New"/>
          <w:color w:val="222222"/>
          <w:sz w:val="23"/>
          <w:szCs w:val="23"/>
        </w:rPr>
      </w:pPr>
      <w:ins w:id="294" w:author="Unknown">
        <w:r w:rsidRPr="007564FC">
          <w:rPr>
            <w:rFonts w:ascii="Courier New" w:eastAsia="Times New Roman" w:hAnsi="Courier New" w:cs="Courier New"/>
            <w:color w:val="222222"/>
            <w:sz w:val="23"/>
            <w:szCs w:val="23"/>
          </w:rPr>
          <w:lastRenderedPageBreak/>
          <w:t>}</w:t>
        </w:r>
      </w:ins>
    </w:p>
    <w:p w:rsidR="007564FC" w:rsidRPr="007564FC" w:rsidRDefault="007564FC" w:rsidP="007564FC">
      <w:pPr>
        <w:shd w:val="clear" w:color="auto" w:fill="FFFFFF"/>
        <w:spacing w:after="390" w:line="240" w:lineRule="auto"/>
        <w:rPr>
          <w:ins w:id="295" w:author="Unknown"/>
          <w:rFonts w:ascii="Verdana" w:eastAsia="Times New Roman" w:hAnsi="Verdana" w:cs="Times New Roman"/>
          <w:color w:val="222222"/>
          <w:sz w:val="23"/>
          <w:szCs w:val="23"/>
        </w:rPr>
      </w:pPr>
      <w:ins w:id="296" w:author="Unknown">
        <w:r w:rsidRPr="007564FC">
          <w:rPr>
            <w:rFonts w:ascii="Verdana" w:eastAsia="Times New Roman" w:hAnsi="Verdana" w:cs="Times New Roman"/>
            <w:color w:val="222222"/>
            <w:sz w:val="23"/>
            <w:szCs w:val="23"/>
          </w:rPr>
          <w:t>Now we want all Students records which belong to city pune.</w:t>
        </w:r>
      </w:ins>
    </w:p>
    <w:p w:rsidR="007564FC" w:rsidRPr="007564FC" w:rsidRDefault="007564FC" w:rsidP="007564FC">
      <w:pPr>
        <w:shd w:val="clear" w:color="auto" w:fill="FFFFFF"/>
        <w:spacing w:after="390" w:line="240" w:lineRule="auto"/>
        <w:rPr>
          <w:ins w:id="297" w:author="Unknown"/>
          <w:rFonts w:ascii="Verdana" w:eastAsia="Times New Roman" w:hAnsi="Verdana" w:cs="Times New Roman"/>
          <w:color w:val="222222"/>
          <w:sz w:val="23"/>
          <w:szCs w:val="23"/>
        </w:rPr>
      </w:pPr>
      <w:ins w:id="298" w:author="Unknown">
        <w:r w:rsidRPr="007564FC">
          <w:rPr>
            <w:rFonts w:ascii="Verdana" w:eastAsia="Times New Roman" w:hAnsi="Verdana" w:cs="Times New Roman"/>
            <w:color w:val="222222"/>
            <w:sz w:val="23"/>
            <w:szCs w:val="23"/>
          </w:rPr>
          <w:t>Query method to fetch all students who belong to city pune using Spring Data JPA.</w:t>
        </w:r>
      </w:ins>
    </w:p>
    <w:p w:rsidR="007564FC" w:rsidRPr="007564FC" w:rsidRDefault="007564FC" w:rsidP="007564FC">
      <w:pPr>
        <w:shd w:val="clear" w:color="auto" w:fill="FFFFFF"/>
        <w:spacing w:after="390" w:line="240" w:lineRule="auto"/>
        <w:rPr>
          <w:ins w:id="299" w:author="Unknown"/>
          <w:rFonts w:ascii="Verdana" w:eastAsia="Times New Roman" w:hAnsi="Verdana" w:cs="Times New Roman"/>
          <w:color w:val="222222"/>
          <w:sz w:val="23"/>
          <w:szCs w:val="23"/>
        </w:rPr>
      </w:pPr>
      <w:ins w:id="300" w:author="Unknown">
        <w:r w:rsidRPr="007564FC">
          <w:rPr>
            <w:rFonts w:ascii="Courier New" w:eastAsia="Times New Roman" w:hAnsi="Courier New" w:cs="Courier New"/>
            <w:color w:val="222222"/>
            <w:sz w:val="23"/>
          </w:rPr>
          <w:t>List&lt;Student&gt; findByAddressCity(String city);</w:t>
        </w:r>
      </w:ins>
    </w:p>
    <w:p w:rsidR="007564FC" w:rsidRPr="007564FC" w:rsidRDefault="007564FC" w:rsidP="007564FC">
      <w:pPr>
        <w:shd w:val="clear" w:color="auto" w:fill="FFFFFF"/>
        <w:spacing w:after="390" w:line="240" w:lineRule="auto"/>
        <w:rPr>
          <w:ins w:id="301" w:author="Unknown"/>
          <w:rFonts w:ascii="Verdana" w:eastAsia="Times New Roman" w:hAnsi="Verdana" w:cs="Times New Roman"/>
          <w:color w:val="222222"/>
          <w:sz w:val="23"/>
          <w:szCs w:val="23"/>
        </w:rPr>
      </w:pPr>
      <w:ins w:id="302" w:author="Unknown">
        <w:r w:rsidRPr="007564FC">
          <w:rPr>
            <w:rFonts w:ascii="Verdana" w:eastAsia="Times New Roman" w:hAnsi="Verdana" w:cs="Times New Roman"/>
            <w:color w:val="222222"/>
            <w:sz w:val="23"/>
            <w:szCs w:val="23"/>
          </w:rPr>
          <w:t>See an example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"https://netsurfingzone.com/jpa/spring-data-jpa-nested-property-query-method/"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before="450" w:after="300" w:line="570" w:lineRule="atLeast"/>
        <w:outlineLvl w:val="1"/>
        <w:rPr>
          <w:ins w:id="303" w:author="Unknown"/>
          <w:rFonts w:ascii="Arial" w:eastAsia="Times New Roman" w:hAnsi="Arial" w:cs="Arial"/>
          <w:color w:val="111111"/>
          <w:sz w:val="41"/>
          <w:szCs w:val="41"/>
        </w:rPr>
      </w:pPr>
      <w:ins w:id="304" w:author="Unknown">
        <w:r w:rsidRPr="007564FC">
          <w:rPr>
            <w:rFonts w:ascii="Verdana" w:eastAsia="Times New Roman" w:hAnsi="Verdana" w:cs="Arial"/>
            <w:color w:val="111111"/>
            <w:sz w:val="41"/>
            <w:szCs w:val="41"/>
          </w:rPr>
          <w:t>Write JPQL using @Query annotation in Spring Data JPA.</w:t>
        </w:r>
      </w:ins>
    </w:p>
    <w:p w:rsidR="007564FC" w:rsidRPr="007564FC" w:rsidRDefault="007564FC" w:rsidP="007564FC">
      <w:pPr>
        <w:shd w:val="clear" w:color="auto" w:fill="FFFFFF"/>
        <w:spacing w:after="390" w:line="240" w:lineRule="auto"/>
        <w:rPr>
          <w:ins w:id="305" w:author="Unknown"/>
          <w:rFonts w:ascii="Verdana" w:eastAsia="Times New Roman" w:hAnsi="Verdana" w:cs="Times New Roman"/>
          <w:color w:val="222222"/>
          <w:sz w:val="23"/>
          <w:szCs w:val="23"/>
        </w:rPr>
      </w:pPr>
      <w:ins w:id="306" w:author="Unknown">
        <w:r w:rsidRPr="007564FC">
          <w:rPr>
            <w:rFonts w:ascii="Verdana" w:eastAsia="Times New Roman" w:hAnsi="Verdana" w:cs="Times New Roman"/>
            <w:color w:val="222222"/>
            <w:sz w:val="23"/>
            <w:szCs w:val="23"/>
          </w:rPr>
          <w:t>Writing JPQL using Spring Data Jpa @Query.</w:t>
        </w:r>
      </w:ins>
    </w:p>
    <w:p w:rsidR="007564FC" w:rsidRPr="007564FC" w:rsidRDefault="007564FC" w:rsidP="007564FC">
      <w:pPr>
        <w:shd w:val="clear" w:color="auto" w:fill="FFFFFF"/>
        <w:spacing w:after="390" w:line="240" w:lineRule="auto"/>
        <w:rPr>
          <w:ins w:id="307" w:author="Unknown"/>
          <w:rFonts w:ascii="Verdana" w:eastAsia="Times New Roman" w:hAnsi="Verdana" w:cs="Times New Roman"/>
          <w:color w:val="222222"/>
          <w:sz w:val="23"/>
          <w:szCs w:val="23"/>
        </w:rPr>
      </w:pPr>
      <w:ins w:id="308" w:author="Unknown">
        <w:r w:rsidRPr="007564FC">
          <w:rPr>
            <w:rFonts w:ascii="Courier New" w:eastAsia="Times New Roman" w:hAnsi="Courier New" w:cs="Courier New"/>
            <w:color w:val="222222"/>
            <w:sz w:val="23"/>
          </w:rPr>
          <w:t>@Query("select s from Student s where s.name = ?1")</w:t>
        </w:r>
        <w:r w:rsidRPr="007564FC">
          <w:rPr>
            <w:rFonts w:ascii="Verdana" w:eastAsia="Times New Roman" w:hAnsi="Verdana" w:cs="Times New Roman"/>
            <w:color w:val="222222"/>
            <w:sz w:val="23"/>
            <w:szCs w:val="23"/>
          </w:rPr>
          <w:br/>
        </w:r>
        <w:r w:rsidRPr="007564FC">
          <w:rPr>
            <w:rFonts w:ascii="Courier New" w:eastAsia="Times New Roman" w:hAnsi="Courier New" w:cs="Courier New"/>
            <w:color w:val="222222"/>
            <w:sz w:val="23"/>
          </w:rPr>
          <w:t>List&lt;Student&gt; getStudents(String name);</w:t>
        </w:r>
      </w:ins>
    </w:p>
    <w:p w:rsidR="007564FC" w:rsidRPr="007564FC" w:rsidRDefault="007564FC" w:rsidP="007564FC">
      <w:pPr>
        <w:shd w:val="clear" w:color="auto" w:fill="FFFFFF"/>
        <w:spacing w:before="450" w:after="300" w:line="570" w:lineRule="atLeast"/>
        <w:outlineLvl w:val="1"/>
        <w:rPr>
          <w:ins w:id="309" w:author="Unknown"/>
          <w:rFonts w:ascii="Arial" w:eastAsia="Times New Roman" w:hAnsi="Arial" w:cs="Arial"/>
          <w:color w:val="111111"/>
          <w:sz w:val="41"/>
          <w:szCs w:val="41"/>
        </w:rPr>
      </w:pPr>
      <w:ins w:id="310" w:author="Unknown">
        <w:r w:rsidRPr="007564FC">
          <w:rPr>
            <w:rFonts w:ascii="Verdana" w:eastAsia="Times New Roman" w:hAnsi="Verdana" w:cs="Arial"/>
            <w:color w:val="111111"/>
            <w:sz w:val="41"/>
            <w:szCs w:val="41"/>
          </w:rPr>
          <w:t>@NamedQuery vs @NamedNativeQuery in Spring Data JPA?</w:t>
        </w:r>
      </w:ins>
    </w:p>
    <w:p w:rsidR="007564FC" w:rsidRPr="007564FC" w:rsidRDefault="007564FC" w:rsidP="007564FC">
      <w:pPr>
        <w:shd w:val="clear" w:color="auto" w:fill="FFFFFF"/>
        <w:spacing w:after="390" w:line="240" w:lineRule="auto"/>
        <w:rPr>
          <w:ins w:id="311" w:author="Unknown"/>
          <w:rFonts w:ascii="Verdana" w:eastAsia="Times New Roman" w:hAnsi="Verdana" w:cs="Times New Roman"/>
          <w:color w:val="222222"/>
          <w:sz w:val="23"/>
          <w:szCs w:val="23"/>
        </w:rPr>
      </w:pPr>
      <w:ins w:id="312" w:author="Unknown">
        <w:r w:rsidRPr="007564FC">
          <w:rPr>
            <w:rFonts w:ascii="Verdana" w:eastAsia="Times New Roman" w:hAnsi="Verdana" w:cs="Times New Roman"/>
            <w:color w:val="222222"/>
            <w:sz w:val="23"/>
            <w:szCs w:val="23"/>
          </w:rPr>
          <w:t>@NamedQuery and @NamedNativeQuery annotations used with entity class.</w:t>
        </w:r>
      </w:ins>
    </w:p>
    <w:p w:rsidR="007564FC" w:rsidRPr="007564FC" w:rsidRDefault="007564FC" w:rsidP="007564FC">
      <w:pPr>
        <w:shd w:val="clear" w:color="auto" w:fill="FFFFFF"/>
        <w:spacing w:after="390" w:line="240" w:lineRule="auto"/>
        <w:rPr>
          <w:ins w:id="313" w:author="Unknown"/>
          <w:rFonts w:ascii="Verdana" w:eastAsia="Times New Roman" w:hAnsi="Verdana" w:cs="Times New Roman"/>
          <w:color w:val="222222"/>
          <w:sz w:val="23"/>
          <w:szCs w:val="23"/>
        </w:rPr>
      </w:pPr>
      <w:ins w:id="314" w:author="Unknown">
        <w:r w:rsidRPr="007564FC">
          <w:rPr>
            <w:rFonts w:ascii="Verdana" w:eastAsia="Times New Roman" w:hAnsi="Verdana" w:cs="Times New Roman"/>
            <w:color w:val="222222"/>
            <w:sz w:val="23"/>
            <w:szCs w:val="23"/>
          </w:rPr>
          <w:t>@NamedQuery example.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15" w:author="Unknown"/>
          <w:rFonts w:ascii="Courier New" w:eastAsia="Times New Roman" w:hAnsi="Courier New" w:cs="Courier New"/>
          <w:color w:val="222222"/>
          <w:sz w:val="23"/>
          <w:szCs w:val="23"/>
        </w:rPr>
      </w:pPr>
      <w:ins w:id="316" w:author="Unknown">
        <w:r w:rsidRPr="007564FC">
          <w:rPr>
            <w:rFonts w:ascii="Courier New" w:eastAsia="Times New Roman" w:hAnsi="Courier New" w:cs="Courier New"/>
            <w:color w:val="222222"/>
            <w:sz w:val="23"/>
            <w:szCs w:val="23"/>
          </w:rPr>
          <w:t>package com.netsurfingzone.entity;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17" w:author="Unknown"/>
          <w:rFonts w:ascii="Courier New" w:eastAsia="Times New Roman" w:hAnsi="Courier New" w:cs="Courier New"/>
          <w:color w:val="222222"/>
          <w:sz w:val="23"/>
          <w:szCs w:val="23"/>
        </w:rPr>
      </w:pPr>
      <w:ins w:id="318"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19" w:author="Unknown"/>
          <w:rFonts w:ascii="Courier New" w:eastAsia="Times New Roman" w:hAnsi="Courier New" w:cs="Courier New"/>
          <w:color w:val="222222"/>
          <w:sz w:val="23"/>
          <w:szCs w:val="23"/>
        </w:rPr>
      </w:pPr>
      <w:ins w:id="320" w:author="Unknown">
        <w:r w:rsidRPr="007564FC">
          <w:rPr>
            <w:rFonts w:ascii="Courier New" w:eastAsia="Times New Roman" w:hAnsi="Courier New" w:cs="Courier New"/>
            <w:color w:val="222222"/>
            <w:sz w:val="23"/>
            <w:szCs w:val="23"/>
          </w:rPr>
          <w:t>@Entity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21" w:author="Unknown"/>
          <w:rFonts w:ascii="Courier New" w:eastAsia="Times New Roman" w:hAnsi="Courier New" w:cs="Courier New"/>
          <w:color w:val="222222"/>
          <w:sz w:val="23"/>
          <w:szCs w:val="23"/>
        </w:rPr>
      </w:pPr>
      <w:ins w:id="322" w:author="Unknown">
        <w:r w:rsidRPr="007564FC">
          <w:rPr>
            <w:rFonts w:ascii="Courier New" w:eastAsia="Times New Roman" w:hAnsi="Courier New" w:cs="Courier New"/>
            <w:color w:val="222222"/>
            <w:sz w:val="23"/>
            <w:szCs w:val="23"/>
          </w:rPr>
          <w:t>@NamedQuery(name = "Student.findByName", query = "select s from Student s where s.name = ?1")</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23" w:author="Unknown"/>
          <w:rFonts w:ascii="Courier New" w:eastAsia="Times New Roman" w:hAnsi="Courier New" w:cs="Courier New"/>
          <w:color w:val="222222"/>
          <w:sz w:val="23"/>
          <w:szCs w:val="23"/>
        </w:rPr>
      </w:pPr>
      <w:ins w:id="324" w:author="Unknown">
        <w:r w:rsidRPr="007564FC">
          <w:rPr>
            <w:rFonts w:ascii="Courier New" w:eastAsia="Times New Roman" w:hAnsi="Courier New" w:cs="Courier New"/>
            <w:color w:val="222222"/>
            <w:sz w:val="23"/>
            <w:szCs w:val="23"/>
          </w:rPr>
          <w:t>public class Student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25" w:author="Unknown"/>
          <w:rFonts w:ascii="Courier New" w:eastAsia="Times New Roman" w:hAnsi="Courier New" w:cs="Courier New"/>
          <w:color w:val="222222"/>
          <w:sz w:val="23"/>
          <w:szCs w:val="23"/>
        </w:rPr>
      </w:pPr>
      <w:ins w:id="326"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27" w:author="Unknown"/>
          <w:rFonts w:ascii="Courier New" w:eastAsia="Times New Roman" w:hAnsi="Courier New" w:cs="Courier New"/>
          <w:color w:val="222222"/>
          <w:sz w:val="23"/>
          <w:szCs w:val="23"/>
        </w:rPr>
      </w:pPr>
      <w:ins w:id="328" w:author="Unknown">
        <w:r w:rsidRPr="007564FC">
          <w:rPr>
            <w:rFonts w:ascii="Courier New" w:eastAsia="Times New Roman" w:hAnsi="Courier New" w:cs="Courier New"/>
            <w:color w:val="222222"/>
            <w:sz w:val="23"/>
            <w:szCs w:val="23"/>
          </w:rPr>
          <w:lastRenderedPageBreak/>
          <w:tab/>
          <w:t>@Id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29" w:author="Unknown"/>
          <w:rFonts w:ascii="Courier New" w:eastAsia="Times New Roman" w:hAnsi="Courier New" w:cs="Courier New"/>
          <w:color w:val="222222"/>
          <w:sz w:val="23"/>
          <w:szCs w:val="23"/>
        </w:rPr>
      </w:pPr>
      <w:ins w:id="330" w:author="Unknown">
        <w:r w:rsidRPr="007564FC">
          <w:rPr>
            <w:rFonts w:ascii="Courier New" w:eastAsia="Times New Roman" w:hAnsi="Courier New" w:cs="Courier New"/>
            <w:color w:val="222222"/>
            <w:sz w:val="23"/>
            <w:szCs w:val="23"/>
          </w:rPr>
          <w:tab/>
          <w:t>@GeneratedValue(strategy = GenerationType.AUTO)</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31" w:author="Unknown"/>
          <w:rFonts w:ascii="Courier New" w:eastAsia="Times New Roman" w:hAnsi="Courier New" w:cs="Courier New"/>
          <w:color w:val="222222"/>
          <w:sz w:val="23"/>
          <w:szCs w:val="23"/>
        </w:rPr>
      </w:pPr>
      <w:ins w:id="332" w:author="Unknown">
        <w:r w:rsidRPr="007564FC">
          <w:rPr>
            <w:rFonts w:ascii="Courier New" w:eastAsia="Times New Roman" w:hAnsi="Courier New" w:cs="Courier New"/>
            <w:color w:val="222222"/>
            <w:sz w:val="23"/>
            <w:szCs w:val="23"/>
          </w:rPr>
          <w:tab/>
          <w:t>private int 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33" w:author="Unknown"/>
          <w:rFonts w:ascii="Courier New" w:eastAsia="Times New Roman" w:hAnsi="Courier New" w:cs="Courier New"/>
          <w:color w:val="222222"/>
          <w:sz w:val="23"/>
          <w:szCs w:val="23"/>
        </w:rPr>
      </w:pPr>
      <w:ins w:id="334"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35" w:author="Unknown"/>
          <w:rFonts w:ascii="Courier New" w:eastAsia="Times New Roman" w:hAnsi="Courier New" w:cs="Courier New"/>
          <w:color w:val="222222"/>
          <w:sz w:val="23"/>
          <w:szCs w:val="23"/>
        </w:rPr>
      </w:pPr>
      <w:ins w:id="336" w:author="Unknown">
        <w:r w:rsidRPr="007564FC">
          <w:rPr>
            <w:rFonts w:ascii="Courier New" w:eastAsia="Times New Roman" w:hAnsi="Courier New" w:cs="Courier New"/>
            <w:color w:val="222222"/>
            <w:sz w:val="23"/>
            <w:szCs w:val="23"/>
          </w:rPr>
          <w:tab/>
          <w:t>@Column(name =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37" w:author="Unknown"/>
          <w:rFonts w:ascii="Courier New" w:eastAsia="Times New Roman" w:hAnsi="Courier New" w:cs="Courier New"/>
          <w:color w:val="222222"/>
          <w:sz w:val="23"/>
          <w:szCs w:val="23"/>
        </w:rPr>
      </w:pPr>
      <w:ins w:id="338" w:author="Unknown">
        <w:r w:rsidRPr="007564FC">
          <w:rPr>
            <w:rFonts w:ascii="Courier New" w:eastAsia="Times New Roman" w:hAnsi="Courier New" w:cs="Courier New"/>
            <w:color w:val="222222"/>
            <w:sz w:val="23"/>
            <w:szCs w:val="23"/>
          </w:rPr>
          <w:tab/>
          <w:t>private 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39" w:author="Unknown"/>
          <w:rFonts w:ascii="Courier New" w:eastAsia="Times New Roman" w:hAnsi="Courier New" w:cs="Courier New"/>
          <w:color w:val="222222"/>
          <w:sz w:val="23"/>
          <w:szCs w:val="23"/>
        </w:rPr>
      </w:pPr>
      <w:ins w:id="340"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41" w:author="Unknown"/>
          <w:rFonts w:ascii="Courier New" w:eastAsia="Times New Roman" w:hAnsi="Courier New" w:cs="Courier New"/>
          <w:color w:val="222222"/>
          <w:sz w:val="23"/>
          <w:szCs w:val="23"/>
        </w:rPr>
      </w:pPr>
      <w:ins w:id="342" w:author="Unknown">
        <w:r w:rsidRPr="007564FC">
          <w:rPr>
            <w:rFonts w:ascii="Courier New" w:eastAsia="Times New Roman" w:hAnsi="Courier New" w:cs="Courier New"/>
            <w:color w:val="222222"/>
            <w:sz w:val="23"/>
            <w:szCs w:val="23"/>
          </w:rPr>
          <w:tab/>
          <w:t>@Column(name = "roll_number")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43" w:author="Unknown"/>
          <w:rFonts w:ascii="Courier New" w:eastAsia="Times New Roman" w:hAnsi="Courier New" w:cs="Courier New"/>
          <w:color w:val="222222"/>
          <w:sz w:val="23"/>
          <w:szCs w:val="23"/>
        </w:rPr>
      </w:pPr>
      <w:ins w:id="344" w:author="Unknown">
        <w:r w:rsidRPr="007564FC">
          <w:rPr>
            <w:rFonts w:ascii="Courier New" w:eastAsia="Times New Roman" w:hAnsi="Courier New" w:cs="Courier New"/>
            <w:color w:val="222222"/>
            <w:sz w:val="23"/>
            <w:szCs w:val="23"/>
          </w:rPr>
          <w:tab/>
          <w:t>private String rollNumber;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45" w:author="Unknown"/>
          <w:rFonts w:ascii="Courier New" w:eastAsia="Times New Roman" w:hAnsi="Courier New" w:cs="Courier New"/>
          <w:color w:val="222222"/>
          <w:sz w:val="23"/>
          <w:szCs w:val="23"/>
        </w:rPr>
      </w:pPr>
      <w:ins w:id="346"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47" w:author="Unknown"/>
          <w:rFonts w:ascii="Courier New" w:eastAsia="Times New Roman" w:hAnsi="Courier New" w:cs="Courier New"/>
          <w:color w:val="222222"/>
          <w:sz w:val="23"/>
          <w:szCs w:val="23"/>
        </w:rPr>
      </w:pPr>
      <w:ins w:id="348" w:author="Unknown">
        <w:r w:rsidRPr="007564FC">
          <w:rPr>
            <w:rFonts w:ascii="Courier New" w:eastAsia="Times New Roman" w:hAnsi="Courier New" w:cs="Courier New"/>
            <w:color w:val="222222"/>
            <w:sz w:val="23"/>
            <w:szCs w:val="23"/>
          </w:rPr>
          <w:tab/>
          <w:t>@Column(name =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49" w:author="Unknown"/>
          <w:rFonts w:ascii="Courier New" w:eastAsia="Times New Roman" w:hAnsi="Courier New" w:cs="Courier New"/>
          <w:color w:val="222222"/>
          <w:sz w:val="23"/>
          <w:szCs w:val="23"/>
        </w:rPr>
      </w:pPr>
      <w:ins w:id="350" w:author="Unknown">
        <w:r w:rsidRPr="007564FC">
          <w:rPr>
            <w:rFonts w:ascii="Courier New" w:eastAsia="Times New Roman" w:hAnsi="Courier New" w:cs="Courier New"/>
            <w:color w:val="222222"/>
            <w:sz w:val="23"/>
            <w:szCs w:val="23"/>
          </w:rPr>
          <w:tab/>
          <w:t>String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51" w:author="Unknown"/>
          <w:rFonts w:ascii="Courier New" w:eastAsia="Times New Roman" w:hAnsi="Courier New" w:cs="Courier New"/>
          <w:color w:val="222222"/>
          <w:sz w:val="23"/>
          <w:szCs w:val="23"/>
        </w:rPr>
      </w:pPr>
      <w:ins w:id="352"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353" w:author="Unknown"/>
          <w:rFonts w:ascii="Verdana" w:eastAsia="Times New Roman" w:hAnsi="Verdana" w:cs="Times New Roman"/>
          <w:color w:val="222222"/>
          <w:sz w:val="23"/>
          <w:szCs w:val="23"/>
        </w:rPr>
      </w:pPr>
      <w:ins w:id="354" w:author="Unknown">
        <w:r w:rsidRPr="007564FC">
          <w:rPr>
            <w:rFonts w:ascii="Verdana" w:eastAsia="Times New Roman" w:hAnsi="Verdana" w:cs="Times New Roman"/>
            <w:color w:val="222222"/>
            <w:sz w:val="23"/>
            <w:szCs w:val="23"/>
          </w:rPr>
          <w:t>@NamedNativeQuery example.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55" w:author="Unknown"/>
          <w:rFonts w:ascii="Courier New" w:eastAsia="Times New Roman" w:hAnsi="Courier New" w:cs="Courier New"/>
          <w:color w:val="222222"/>
          <w:sz w:val="23"/>
          <w:szCs w:val="23"/>
        </w:rPr>
      </w:pPr>
      <w:ins w:id="356" w:author="Unknown">
        <w:r w:rsidRPr="007564FC">
          <w:rPr>
            <w:rFonts w:ascii="Courier New" w:eastAsia="Times New Roman" w:hAnsi="Courier New" w:cs="Courier New"/>
            <w:color w:val="222222"/>
            <w:sz w:val="23"/>
            <w:szCs w:val="23"/>
          </w:rPr>
          <w:t>package com.netsurfingzone.entity;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57" w:author="Unknown"/>
          <w:rFonts w:ascii="Courier New" w:eastAsia="Times New Roman" w:hAnsi="Courier New" w:cs="Courier New"/>
          <w:color w:val="222222"/>
          <w:sz w:val="23"/>
          <w:szCs w:val="23"/>
        </w:rPr>
      </w:pPr>
      <w:ins w:id="358" w:author="Unknown">
        <w:r w:rsidRPr="007564FC">
          <w:rPr>
            <w:rFonts w:ascii="Courier New" w:eastAsia="Times New Roman" w:hAnsi="Courier New" w:cs="Courier New"/>
            <w:color w:val="222222"/>
            <w:sz w:val="23"/>
            <w:szCs w:val="23"/>
          </w:rPr>
          <w:t>@Entity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59" w:author="Unknown"/>
          <w:rFonts w:ascii="Courier New" w:eastAsia="Times New Roman" w:hAnsi="Courier New" w:cs="Courier New"/>
          <w:color w:val="222222"/>
          <w:sz w:val="23"/>
          <w:szCs w:val="23"/>
        </w:rPr>
      </w:pPr>
      <w:ins w:id="360" w:author="Unknown">
        <w:r w:rsidRPr="007564FC">
          <w:rPr>
            <w:rFonts w:ascii="Courier New" w:eastAsia="Times New Roman" w:hAnsi="Courier New" w:cs="Courier New"/>
            <w:color w:val="222222"/>
            <w:sz w:val="23"/>
            <w:szCs w:val="23"/>
          </w:rPr>
          <w:t>@NamedNativeQuery(name = "Student.findByName", query = "select * from Student where name = ?1", resultClass = Student.class)</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61" w:author="Unknown"/>
          <w:rFonts w:ascii="Courier New" w:eastAsia="Times New Roman" w:hAnsi="Courier New" w:cs="Courier New"/>
          <w:color w:val="222222"/>
          <w:sz w:val="23"/>
          <w:szCs w:val="23"/>
        </w:rPr>
      </w:pPr>
      <w:ins w:id="362" w:author="Unknown">
        <w:r w:rsidRPr="007564FC">
          <w:rPr>
            <w:rFonts w:ascii="Courier New" w:eastAsia="Times New Roman" w:hAnsi="Courier New" w:cs="Courier New"/>
            <w:color w:val="222222"/>
            <w:sz w:val="23"/>
            <w:szCs w:val="23"/>
          </w:rPr>
          <w:t>public class Student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63" w:author="Unknown"/>
          <w:rFonts w:ascii="Courier New" w:eastAsia="Times New Roman" w:hAnsi="Courier New" w:cs="Courier New"/>
          <w:color w:val="222222"/>
          <w:sz w:val="23"/>
          <w:szCs w:val="23"/>
        </w:rPr>
      </w:pPr>
      <w:ins w:id="364"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65" w:author="Unknown"/>
          <w:rFonts w:ascii="Courier New" w:eastAsia="Times New Roman" w:hAnsi="Courier New" w:cs="Courier New"/>
          <w:color w:val="222222"/>
          <w:sz w:val="23"/>
          <w:szCs w:val="23"/>
        </w:rPr>
      </w:pPr>
      <w:ins w:id="366" w:author="Unknown">
        <w:r w:rsidRPr="007564FC">
          <w:rPr>
            <w:rFonts w:ascii="Courier New" w:eastAsia="Times New Roman" w:hAnsi="Courier New" w:cs="Courier New"/>
            <w:color w:val="222222"/>
            <w:sz w:val="23"/>
            <w:szCs w:val="23"/>
          </w:rPr>
          <w:tab/>
          <w:t>@Id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67" w:author="Unknown"/>
          <w:rFonts w:ascii="Courier New" w:eastAsia="Times New Roman" w:hAnsi="Courier New" w:cs="Courier New"/>
          <w:color w:val="222222"/>
          <w:sz w:val="23"/>
          <w:szCs w:val="23"/>
        </w:rPr>
      </w:pPr>
      <w:ins w:id="368" w:author="Unknown">
        <w:r w:rsidRPr="007564FC">
          <w:rPr>
            <w:rFonts w:ascii="Courier New" w:eastAsia="Times New Roman" w:hAnsi="Courier New" w:cs="Courier New"/>
            <w:color w:val="222222"/>
            <w:sz w:val="23"/>
            <w:szCs w:val="23"/>
          </w:rPr>
          <w:tab/>
          <w:t>@GeneratedValue(strategy = GenerationType.AUTO)</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69" w:author="Unknown"/>
          <w:rFonts w:ascii="Courier New" w:eastAsia="Times New Roman" w:hAnsi="Courier New" w:cs="Courier New"/>
          <w:color w:val="222222"/>
          <w:sz w:val="23"/>
          <w:szCs w:val="23"/>
        </w:rPr>
      </w:pPr>
      <w:ins w:id="370" w:author="Unknown">
        <w:r w:rsidRPr="007564FC">
          <w:rPr>
            <w:rFonts w:ascii="Courier New" w:eastAsia="Times New Roman" w:hAnsi="Courier New" w:cs="Courier New"/>
            <w:color w:val="222222"/>
            <w:sz w:val="23"/>
            <w:szCs w:val="23"/>
          </w:rPr>
          <w:lastRenderedPageBreak/>
          <w:tab/>
          <w:t>private int 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71" w:author="Unknown"/>
          <w:rFonts w:ascii="Courier New" w:eastAsia="Times New Roman" w:hAnsi="Courier New" w:cs="Courier New"/>
          <w:color w:val="222222"/>
          <w:sz w:val="23"/>
          <w:szCs w:val="23"/>
        </w:rPr>
      </w:pPr>
      <w:ins w:id="372"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73" w:author="Unknown"/>
          <w:rFonts w:ascii="Courier New" w:eastAsia="Times New Roman" w:hAnsi="Courier New" w:cs="Courier New"/>
          <w:color w:val="222222"/>
          <w:sz w:val="23"/>
          <w:szCs w:val="23"/>
        </w:rPr>
      </w:pPr>
      <w:ins w:id="374" w:author="Unknown">
        <w:r w:rsidRPr="007564FC">
          <w:rPr>
            <w:rFonts w:ascii="Courier New" w:eastAsia="Times New Roman" w:hAnsi="Courier New" w:cs="Courier New"/>
            <w:color w:val="222222"/>
            <w:sz w:val="23"/>
            <w:szCs w:val="23"/>
          </w:rPr>
          <w:tab/>
          <w:t>@Column(name =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75" w:author="Unknown"/>
          <w:rFonts w:ascii="Courier New" w:eastAsia="Times New Roman" w:hAnsi="Courier New" w:cs="Courier New"/>
          <w:color w:val="222222"/>
          <w:sz w:val="23"/>
          <w:szCs w:val="23"/>
        </w:rPr>
      </w:pPr>
      <w:ins w:id="376" w:author="Unknown">
        <w:r w:rsidRPr="007564FC">
          <w:rPr>
            <w:rFonts w:ascii="Courier New" w:eastAsia="Times New Roman" w:hAnsi="Courier New" w:cs="Courier New"/>
            <w:color w:val="222222"/>
            <w:sz w:val="23"/>
            <w:szCs w:val="23"/>
          </w:rPr>
          <w:tab/>
          <w:t>private 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77" w:author="Unknown"/>
          <w:rFonts w:ascii="Courier New" w:eastAsia="Times New Roman" w:hAnsi="Courier New" w:cs="Courier New"/>
          <w:color w:val="222222"/>
          <w:sz w:val="23"/>
          <w:szCs w:val="23"/>
        </w:rPr>
      </w:pPr>
      <w:ins w:id="378"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79" w:author="Unknown"/>
          <w:rFonts w:ascii="Courier New" w:eastAsia="Times New Roman" w:hAnsi="Courier New" w:cs="Courier New"/>
          <w:color w:val="222222"/>
          <w:sz w:val="23"/>
          <w:szCs w:val="23"/>
        </w:rPr>
      </w:pPr>
      <w:ins w:id="380" w:author="Unknown">
        <w:r w:rsidRPr="007564FC">
          <w:rPr>
            <w:rFonts w:ascii="Courier New" w:eastAsia="Times New Roman" w:hAnsi="Courier New" w:cs="Courier New"/>
            <w:color w:val="222222"/>
            <w:sz w:val="23"/>
            <w:szCs w:val="23"/>
          </w:rPr>
          <w:tab/>
          <w:t>@Column(name = "roll_number")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81" w:author="Unknown"/>
          <w:rFonts w:ascii="Courier New" w:eastAsia="Times New Roman" w:hAnsi="Courier New" w:cs="Courier New"/>
          <w:color w:val="222222"/>
          <w:sz w:val="23"/>
          <w:szCs w:val="23"/>
        </w:rPr>
      </w:pPr>
      <w:ins w:id="382" w:author="Unknown">
        <w:r w:rsidRPr="007564FC">
          <w:rPr>
            <w:rFonts w:ascii="Courier New" w:eastAsia="Times New Roman" w:hAnsi="Courier New" w:cs="Courier New"/>
            <w:color w:val="222222"/>
            <w:sz w:val="23"/>
            <w:szCs w:val="23"/>
          </w:rPr>
          <w:tab/>
          <w:t>private String rollNumber;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83" w:author="Unknown"/>
          <w:rFonts w:ascii="Courier New" w:eastAsia="Times New Roman" w:hAnsi="Courier New" w:cs="Courier New"/>
          <w:color w:val="222222"/>
          <w:sz w:val="23"/>
          <w:szCs w:val="23"/>
        </w:rPr>
      </w:pPr>
      <w:ins w:id="384"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85" w:author="Unknown"/>
          <w:rFonts w:ascii="Courier New" w:eastAsia="Times New Roman" w:hAnsi="Courier New" w:cs="Courier New"/>
          <w:color w:val="222222"/>
          <w:sz w:val="23"/>
          <w:szCs w:val="23"/>
        </w:rPr>
      </w:pPr>
      <w:ins w:id="386" w:author="Unknown">
        <w:r w:rsidRPr="007564FC">
          <w:rPr>
            <w:rFonts w:ascii="Courier New" w:eastAsia="Times New Roman" w:hAnsi="Courier New" w:cs="Courier New"/>
            <w:color w:val="222222"/>
            <w:sz w:val="23"/>
            <w:szCs w:val="23"/>
          </w:rPr>
          <w:tab/>
          <w:t>@Column(name =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87" w:author="Unknown"/>
          <w:rFonts w:ascii="Courier New" w:eastAsia="Times New Roman" w:hAnsi="Courier New" w:cs="Courier New"/>
          <w:color w:val="222222"/>
          <w:sz w:val="23"/>
          <w:szCs w:val="23"/>
        </w:rPr>
      </w:pPr>
      <w:ins w:id="388" w:author="Unknown">
        <w:r w:rsidRPr="007564FC">
          <w:rPr>
            <w:rFonts w:ascii="Courier New" w:eastAsia="Times New Roman" w:hAnsi="Courier New" w:cs="Courier New"/>
            <w:color w:val="222222"/>
            <w:sz w:val="23"/>
            <w:szCs w:val="23"/>
          </w:rPr>
          <w:tab/>
          <w:t>String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389" w:author="Unknown"/>
          <w:rFonts w:ascii="Courier New" w:eastAsia="Times New Roman" w:hAnsi="Courier New" w:cs="Courier New"/>
          <w:color w:val="222222"/>
          <w:sz w:val="23"/>
          <w:szCs w:val="23"/>
        </w:rPr>
      </w:pPr>
      <w:ins w:id="390"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before="450" w:after="300" w:line="570" w:lineRule="atLeast"/>
        <w:outlineLvl w:val="1"/>
        <w:rPr>
          <w:ins w:id="391" w:author="Unknown"/>
          <w:rFonts w:ascii="Arial" w:eastAsia="Times New Roman" w:hAnsi="Arial" w:cs="Arial"/>
          <w:color w:val="111111"/>
          <w:sz w:val="41"/>
          <w:szCs w:val="41"/>
        </w:rPr>
      </w:pPr>
      <w:ins w:id="392" w:author="Unknown">
        <w:r w:rsidRPr="007564FC">
          <w:rPr>
            <w:rFonts w:ascii="Verdana" w:eastAsia="Times New Roman" w:hAnsi="Verdana" w:cs="Arial"/>
            <w:color w:val="111111"/>
            <w:sz w:val="41"/>
            <w:szCs w:val="41"/>
          </w:rPr>
          <w:t>Difference between CrudRepository and JpaRepository in Spring Data JPA?</w:t>
        </w:r>
      </w:ins>
    </w:p>
    <w:tbl>
      <w:tblPr>
        <w:tblW w:w="10440" w:type="dxa"/>
        <w:tblCellMar>
          <w:top w:w="15" w:type="dxa"/>
          <w:left w:w="15" w:type="dxa"/>
          <w:bottom w:w="15" w:type="dxa"/>
          <w:right w:w="15" w:type="dxa"/>
        </w:tblCellMar>
        <w:tblLook w:val="04A0"/>
      </w:tblPr>
      <w:tblGrid>
        <w:gridCol w:w="4544"/>
        <w:gridCol w:w="5896"/>
      </w:tblGrid>
      <w:tr w:rsidR="007564FC" w:rsidRPr="007564FC" w:rsidTr="007564F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b/>
                <w:bCs/>
                <w:sz w:val="24"/>
                <w:szCs w:val="24"/>
              </w:rPr>
            </w:pPr>
            <w:r w:rsidRPr="007564FC">
              <w:rPr>
                <w:rFonts w:ascii="Times New Roman" w:eastAsia="Times New Roman" w:hAnsi="Times New Roman" w:cs="Times New Roman"/>
                <w:b/>
                <w:bCs/>
                <w:sz w:val="24"/>
                <w:szCs w:val="24"/>
              </w:rPr>
              <w:t>CrudRepository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b/>
                <w:bCs/>
                <w:sz w:val="24"/>
                <w:szCs w:val="24"/>
              </w:rPr>
            </w:pPr>
            <w:r w:rsidRPr="007564FC">
              <w:rPr>
                <w:rFonts w:ascii="Times New Roman" w:eastAsia="Times New Roman" w:hAnsi="Times New Roman" w:cs="Times New Roman"/>
                <w:b/>
                <w:bCs/>
                <w:sz w:val="24"/>
                <w:szCs w:val="24"/>
              </w:rPr>
              <w:t>JpaRepository</w:t>
            </w:r>
          </w:p>
        </w:tc>
      </w:tr>
      <w:tr w:rsidR="007564FC" w:rsidRPr="007564FC" w:rsidTr="007564FC">
        <w:tc>
          <w:tcPr>
            <w:tcW w:w="0" w:type="auto"/>
            <w:tcBorders>
              <w:top w:val="nil"/>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1. CrudRepository extends Repository interface.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1. JpaRepository extends PagingAndSortingRepository and QueryByExampleExecutor interface.</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2. CrudRepository provides methods to perform CRUD operations.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2. JpaRepository provides additional methods like flush(), saveAndFlush(), deleteInBatch() etc.</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 xml:space="preserve">3. The saveAll(Iterable entities)  method of CrudRepository returns </w:t>
            </w:r>
            <w:r w:rsidRPr="007564FC">
              <w:rPr>
                <w:rFonts w:ascii="Times New Roman" w:eastAsia="Times New Roman" w:hAnsi="Times New Roman" w:cs="Times New Roman"/>
                <w:sz w:val="27"/>
                <w:szCs w:val="27"/>
              </w:rPr>
              <w:lastRenderedPageBreak/>
              <w:t>Iterable.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lastRenderedPageBreak/>
              <w:t xml:space="preserve">3. The saveAll(Iterable entities)  method of </w:t>
            </w:r>
            <w:r w:rsidRPr="007564FC">
              <w:rPr>
                <w:rFonts w:ascii="Times New Roman" w:eastAsia="Times New Roman" w:hAnsi="Times New Roman" w:cs="Times New Roman"/>
                <w:sz w:val="27"/>
                <w:szCs w:val="27"/>
              </w:rPr>
              <w:lastRenderedPageBreak/>
              <w:t>JpaRepository returns List.</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lastRenderedPageBreak/>
              <w:t>4. If we have to perform mainly CRUD operation, define our repository using CrudRepository.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4. If we have to perform CRUD as well as Batch operation define our repository extending JpaRepository.</w:t>
            </w:r>
          </w:p>
        </w:tc>
      </w:tr>
    </w:tbl>
    <w:p w:rsidR="007564FC" w:rsidRPr="007564FC" w:rsidRDefault="007564FC" w:rsidP="007564FC">
      <w:pPr>
        <w:shd w:val="clear" w:color="auto" w:fill="FFFFFF"/>
        <w:spacing w:after="390" w:line="240" w:lineRule="auto"/>
        <w:rPr>
          <w:ins w:id="393" w:author="Unknown"/>
          <w:rFonts w:ascii="Verdana" w:eastAsia="Times New Roman" w:hAnsi="Verdana" w:cs="Times New Roman"/>
          <w:color w:val="222222"/>
          <w:sz w:val="23"/>
          <w:szCs w:val="23"/>
        </w:rPr>
      </w:pPr>
      <w:ins w:id="394" w:author="Unknown">
        <w:r w:rsidRPr="007564FC">
          <w:rPr>
            <w:rFonts w:ascii="Verdana" w:eastAsia="Times New Roman" w:hAnsi="Verdana" w:cs="Times New Roman"/>
            <w:color w:val="222222"/>
            <w:sz w:val="23"/>
            <w:szCs w:val="23"/>
          </w:rPr>
          <w:t>See more details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"https://netsurfingzone.com/jpa/difference-between-crudrepository-and-jparepository-in-spring-data-jpa/"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before="450" w:after="300" w:line="570" w:lineRule="atLeast"/>
        <w:outlineLvl w:val="1"/>
        <w:rPr>
          <w:ins w:id="395" w:author="Unknown"/>
          <w:rFonts w:ascii="Arial" w:eastAsia="Times New Roman" w:hAnsi="Arial" w:cs="Arial"/>
          <w:color w:val="111111"/>
          <w:sz w:val="41"/>
          <w:szCs w:val="41"/>
        </w:rPr>
      </w:pPr>
      <w:ins w:id="396" w:author="Unknown">
        <w:r w:rsidRPr="007564FC">
          <w:rPr>
            <w:rFonts w:ascii="Verdana" w:eastAsia="Times New Roman" w:hAnsi="Verdana" w:cs="Arial"/>
            <w:color w:val="111111"/>
            <w:sz w:val="41"/>
            <w:szCs w:val="41"/>
          </w:rPr>
          <w:t>Difference between Repository and CrudRepository in Spring Data JPA?</w:t>
        </w:r>
      </w:ins>
    </w:p>
    <w:p w:rsidR="007564FC" w:rsidRPr="007564FC" w:rsidRDefault="007564FC" w:rsidP="007564FC">
      <w:pPr>
        <w:shd w:val="clear" w:color="auto" w:fill="FFFFFF"/>
        <w:spacing w:after="390" w:line="240" w:lineRule="auto"/>
        <w:rPr>
          <w:ins w:id="397" w:author="Unknown"/>
          <w:rFonts w:ascii="Verdana" w:eastAsia="Times New Roman" w:hAnsi="Verdana" w:cs="Times New Roman"/>
          <w:color w:val="222222"/>
          <w:sz w:val="23"/>
          <w:szCs w:val="23"/>
        </w:rPr>
      </w:pPr>
      <w:ins w:id="398" w:author="Unknown">
        <w:r w:rsidRPr="007564FC">
          <w:rPr>
            <w:rFonts w:ascii="Verdana" w:eastAsia="Times New Roman" w:hAnsi="Verdana" w:cs="Times New Roman"/>
            <w:color w:val="222222"/>
            <w:sz w:val="23"/>
            <w:szCs w:val="23"/>
          </w:rPr>
          <w:t>Repository interface.</w:t>
        </w:r>
      </w:ins>
    </w:p>
    <w:p w:rsidR="007564FC" w:rsidRPr="007564FC" w:rsidRDefault="007564FC" w:rsidP="007564FC">
      <w:pPr>
        <w:shd w:val="clear" w:color="auto" w:fill="FFFFFF"/>
        <w:spacing w:after="390" w:line="240" w:lineRule="auto"/>
        <w:rPr>
          <w:ins w:id="399" w:author="Unknown"/>
          <w:rFonts w:ascii="Verdana" w:eastAsia="Times New Roman" w:hAnsi="Verdana" w:cs="Times New Roman"/>
          <w:color w:val="222222"/>
          <w:sz w:val="23"/>
          <w:szCs w:val="23"/>
        </w:rPr>
      </w:pPr>
      <w:ins w:id="400" w:author="Unknown">
        <w:r w:rsidRPr="007564FC">
          <w:rPr>
            <w:rFonts w:ascii="Verdana" w:eastAsia="Times New Roman" w:hAnsi="Verdana" w:cs="Times New Roman"/>
            <w:color w:val="222222"/>
            <w:sz w:val="23"/>
            <w:szCs w:val="23"/>
          </w:rPr>
          <w:t>The Repository is a top-level interface in hierarchy.</w:t>
        </w:r>
      </w:ins>
    </w:p>
    <w:p w:rsidR="007564FC" w:rsidRPr="007564FC" w:rsidRDefault="007564FC" w:rsidP="007564FC">
      <w:pPr>
        <w:shd w:val="clear" w:color="auto" w:fill="FFFFFF"/>
        <w:spacing w:after="390" w:line="240" w:lineRule="auto"/>
        <w:rPr>
          <w:ins w:id="401" w:author="Unknown"/>
          <w:rFonts w:ascii="Verdana" w:eastAsia="Times New Roman" w:hAnsi="Verdana" w:cs="Times New Roman"/>
          <w:color w:val="222222"/>
          <w:sz w:val="23"/>
          <w:szCs w:val="23"/>
        </w:rPr>
      </w:pPr>
      <w:ins w:id="402" w:author="Unknown">
        <w:r w:rsidRPr="007564FC">
          <w:rPr>
            <w:rFonts w:ascii="Verdana" w:eastAsia="Times New Roman" w:hAnsi="Verdana" w:cs="Times New Roman"/>
            <w:color w:val="222222"/>
            <w:sz w:val="23"/>
            <w:szCs w:val="23"/>
          </w:rPr>
          <w:t>The Repository is a marker interface. It doesn’t have any method.</w:t>
        </w:r>
      </w:ins>
    </w:p>
    <w:p w:rsidR="007564FC" w:rsidRPr="007564FC" w:rsidRDefault="007564FC" w:rsidP="007564FC">
      <w:pPr>
        <w:shd w:val="clear" w:color="auto" w:fill="FFFFFF"/>
        <w:spacing w:after="390" w:line="240" w:lineRule="auto"/>
        <w:rPr>
          <w:ins w:id="403" w:author="Unknown"/>
          <w:rFonts w:ascii="Verdana" w:eastAsia="Times New Roman" w:hAnsi="Verdana" w:cs="Times New Roman"/>
          <w:color w:val="222222"/>
          <w:sz w:val="23"/>
          <w:szCs w:val="23"/>
        </w:rPr>
      </w:pPr>
      <w:ins w:id="404" w:author="Unknown">
        <w:r w:rsidRPr="007564FC">
          <w:rPr>
            <w:rFonts w:ascii="Verdana" w:eastAsia="Times New Roman" w:hAnsi="Verdana" w:cs="Times New Roman"/>
            <w:color w:val="222222"/>
            <w:sz w:val="23"/>
            <w:szCs w:val="23"/>
          </w:rPr>
          <w:t>Repository interface has been defined as below.</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05" w:author="Unknown"/>
          <w:rFonts w:ascii="Courier New" w:eastAsia="Times New Roman" w:hAnsi="Courier New" w:cs="Courier New"/>
          <w:color w:val="222222"/>
          <w:sz w:val="23"/>
          <w:szCs w:val="23"/>
        </w:rPr>
      </w:pPr>
      <w:ins w:id="406" w:author="Unknown">
        <w:r w:rsidRPr="007564FC">
          <w:rPr>
            <w:rFonts w:ascii="Courier New" w:eastAsia="Times New Roman" w:hAnsi="Courier New" w:cs="Courier New"/>
            <w:color w:val="222222"/>
            <w:sz w:val="23"/>
            <w:szCs w:val="23"/>
          </w:rPr>
          <w:t>@Indexed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07" w:author="Unknown"/>
          <w:rFonts w:ascii="Courier New" w:eastAsia="Times New Roman" w:hAnsi="Courier New" w:cs="Courier New"/>
          <w:color w:val="222222"/>
          <w:sz w:val="23"/>
          <w:szCs w:val="23"/>
        </w:rPr>
      </w:pPr>
      <w:ins w:id="408" w:author="Unknown">
        <w:r w:rsidRPr="007564FC">
          <w:rPr>
            <w:rFonts w:ascii="Courier New" w:eastAsia="Times New Roman" w:hAnsi="Courier New" w:cs="Courier New"/>
            <w:color w:val="222222"/>
            <w:sz w:val="23"/>
            <w:szCs w:val="23"/>
          </w:rPr>
          <w:t>public interface Repository&lt;T, ID&gt;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09"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10" w:author="Unknown"/>
          <w:rFonts w:ascii="Courier New" w:eastAsia="Times New Roman" w:hAnsi="Courier New" w:cs="Courier New"/>
          <w:color w:val="222222"/>
          <w:sz w:val="23"/>
          <w:szCs w:val="23"/>
        </w:rPr>
      </w:pPr>
      <w:ins w:id="411"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412" w:author="Unknown"/>
          <w:rFonts w:ascii="Verdana" w:eastAsia="Times New Roman" w:hAnsi="Verdana" w:cs="Times New Roman"/>
          <w:color w:val="222222"/>
          <w:sz w:val="23"/>
          <w:szCs w:val="23"/>
        </w:rPr>
      </w:pPr>
      <w:ins w:id="413" w:author="Unknown">
        <w:r w:rsidRPr="007564FC">
          <w:rPr>
            <w:rFonts w:ascii="Verdana" w:eastAsia="Times New Roman" w:hAnsi="Verdana" w:cs="Times New Roman"/>
            <w:color w:val="222222"/>
            <w:sz w:val="23"/>
            <w:szCs w:val="23"/>
          </w:rPr>
          <w:t>CrudRepository interface.</w:t>
        </w:r>
      </w:ins>
    </w:p>
    <w:p w:rsidR="007564FC" w:rsidRPr="007564FC" w:rsidRDefault="007564FC" w:rsidP="007564FC">
      <w:pPr>
        <w:shd w:val="clear" w:color="auto" w:fill="FFFFFF"/>
        <w:spacing w:after="390" w:line="240" w:lineRule="auto"/>
        <w:rPr>
          <w:ins w:id="414" w:author="Unknown"/>
          <w:rFonts w:ascii="Verdana" w:eastAsia="Times New Roman" w:hAnsi="Verdana" w:cs="Times New Roman"/>
          <w:color w:val="222222"/>
          <w:sz w:val="23"/>
          <w:szCs w:val="23"/>
        </w:rPr>
      </w:pPr>
      <w:ins w:id="415" w:author="Unknown">
        <w:r w:rsidRPr="007564FC">
          <w:rPr>
            <w:rFonts w:ascii="Verdana" w:eastAsia="Times New Roman" w:hAnsi="Verdana" w:cs="Times New Roman"/>
            <w:color w:val="222222"/>
            <w:sz w:val="23"/>
            <w:szCs w:val="23"/>
          </w:rPr>
          <w:t>The CrudRepository extends Repository interface. It has below methods to perform CRUD operation.</w:t>
        </w:r>
      </w:ins>
    </w:p>
    <w:p w:rsidR="007564FC" w:rsidRPr="007564FC" w:rsidRDefault="007564FC" w:rsidP="007564FC">
      <w:pPr>
        <w:shd w:val="clear" w:color="auto" w:fill="FFFFFF"/>
        <w:spacing w:after="390" w:line="240" w:lineRule="auto"/>
        <w:rPr>
          <w:ins w:id="416" w:author="Unknown"/>
          <w:rFonts w:ascii="Verdana" w:eastAsia="Times New Roman" w:hAnsi="Verdana" w:cs="Times New Roman"/>
          <w:color w:val="222222"/>
          <w:sz w:val="23"/>
          <w:szCs w:val="23"/>
        </w:rPr>
      </w:pPr>
      <w:ins w:id="417" w:author="Unknown">
        <w:r w:rsidRPr="007564FC">
          <w:rPr>
            <w:rFonts w:ascii="Verdana" w:eastAsia="Times New Roman" w:hAnsi="Verdana" w:cs="Times New Roman"/>
            <w:color w:val="222222"/>
            <w:sz w:val="23"/>
            <w:szCs w:val="23"/>
          </w:rPr>
          <w:t>save(S entity)</w:t>
        </w:r>
        <w:r w:rsidRPr="007564FC">
          <w:rPr>
            <w:rFonts w:ascii="Verdana" w:eastAsia="Times New Roman" w:hAnsi="Verdana" w:cs="Times New Roman"/>
            <w:color w:val="222222"/>
            <w:sz w:val="23"/>
            <w:szCs w:val="23"/>
          </w:rPr>
          <w:br/>
          <w:t>saveAll(Iterable&lt;S&gt; entities)</w:t>
        </w:r>
        <w:r w:rsidRPr="007564FC">
          <w:rPr>
            <w:rFonts w:ascii="Verdana" w:eastAsia="Times New Roman" w:hAnsi="Verdana" w:cs="Times New Roman"/>
            <w:color w:val="222222"/>
            <w:sz w:val="23"/>
            <w:szCs w:val="23"/>
          </w:rPr>
          <w:br/>
          <w:t>findById(ID id)</w:t>
        </w:r>
        <w:r w:rsidRPr="007564FC">
          <w:rPr>
            <w:rFonts w:ascii="Verdana" w:eastAsia="Times New Roman" w:hAnsi="Verdana" w:cs="Times New Roman"/>
            <w:color w:val="222222"/>
            <w:sz w:val="23"/>
            <w:szCs w:val="23"/>
          </w:rPr>
          <w:br/>
          <w:t>existsById(ID id)</w:t>
        </w:r>
        <w:r w:rsidRPr="007564FC">
          <w:rPr>
            <w:rFonts w:ascii="Verdana" w:eastAsia="Times New Roman" w:hAnsi="Verdana" w:cs="Times New Roman"/>
            <w:color w:val="222222"/>
            <w:sz w:val="23"/>
            <w:szCs w:val="23"/>
          </w:rPr>
          <w:br/>
        </w:r>
        <w:r w:rsidRPr="007564FC">
          <w:rPr>
            <w:rFonts w:ascii="Verdana" w:eastAsia="Times New Roman" w:hAnsi="Verdana" w:cs="Times New Roman"/>
            <w:color w:val="222222"/>
            <w:sz w:val="23"/>
            <w:szCs w:val="23"/>
          </w:rPr>
          <w:lastRenderedPageBreak/>
          <w:t>findAll()</w:t>
        </w:r>
        <w:r w:rsidRPr="007564FC">
          <w:rPr>
            <w:rFonts w:ascii="Verdana" w:eastAsia="Times New Roman" w:hAnsi="Verdana" w:cs="Times New Roman"/>
            <w:color w:val="222222"/>
            <w:sz w:val="23"/>
            <w:szCs w:val="23"/>
          </w:rPr>
          <w:br/>
          <w:t>findAllById(Iterable&lt;ID&gt; ids)</w:t>
        </w:r>
        <w:r w:rsidRPr="007564FC">
          <w:rPr>
            <w:rFonts w:ascii="Verdana" w:eastAsia="Times New Roman" w:hAnsi="Verdana" w:cs="Times New Roman"/>
            <w:color w:val="222222"/>
            <w:sz w:val="23"/>
            <w:szCs w:val="23"/>
          </w:rPr>
          <w:br/>
          <w:t>count()</w:t>
        </w:r>
        <w:r w:rsidRPr="007564FC">
          <w:rPr>
            <w:rFonts w:ascii="Verdana" w:eastAsia="Times New Roman" w:hAnsi="Verdana" w:cs="Times New Roman"/>
            <w:color w:val="222222"/>
            <w:sz w:val="23"/>
            <w:szCs w:val="23"/>
          </w:rPr>
          <w:br/>
          <w:t>deleteById(ID id)</w:t>
        </w:r>
        <w:r w:rsidRPr="007564FC">
          <w:rPr>
            <w:rFonts w:ascii="Verdana" w:eastAsia="Times New Roman" w:hAnsi="Verdana" w:cs="Times New Roman"/>
            <w:color w:val="222222"/>
            <w:sz w:val="23"/>
            <w:szCs w:val="23"/>
          </w:rPr>
          <w:br/>
          <w:t>delete(T entity)</w:t>
        </w:r>
        <w:r w:rsidRPr="007564FC">
          <w:rPr>
            <w:rFonts w:ascii="Verdana" w:eastAsia="Times New Roman" w:hAnsi="Verdana" w:cs="Times New Roman"/>
            <w:color w:val="222222"/>
            <w:sz w:val="23"/>
            <w:szCs w:val="23"/>
          </w:rPr>
          <w:br/>
          <w:t>delete(Iterable&lt;? extends T&gt; entities)</w:t>
        </w:r>
        <w:r w:rsidRPr="007564FC">
          <w:rPr>
            <w:rFonts w:ascii="Verdana" w:eastAsia="Times New Roman" w:hAnsi="Verdana" w:cs="Times New Roman"/>
            <w:color w:val="222222"/>
            <w:sz w:val="23"/>
            <w:szCs w:val="23"/>
          </w:rPr>
          <w:br/>
          <w:t>deleteAll()</w:t>
        </w:r>
      </w:ins>
    </w:p>
    <w:p w:rsidR="007564FC" w:rsidRPr="007564FC" w:rsidRDefault="007564FC" w:rsidP="007564FC">
      <w:pPr>
        <w:shd w:val="clear" w:color="auto" w:fill="FFFFFF"/>
        <w:spacing w:before="450" w:after="300" w:line="570" w:lineRule="atLeast"/>
        <w:outlineLvl w:val="1"/>
        <w:rPr>
          <w:ins w:id="418" w:author="Unknown"/>
          <w:rFonts w:ascii="Arial" w:eastAsia="Times New Roman" w:hAnsi="Arial" w:cs="Arial"/>
          <w:color w:val="111111"/>
          <w:sz w:val="41"/>
          <w:szCs w:val="41"/>
        </w:rPr>
      </w:pPr>
      <w:ins w:id="419" w:author="Unknown">
        <w:r w:rsidRPr="007564FC">
          <w:rPr>
            <w:rFonts w:ascii="Verdana" w:eastAsia="Times New Roman" w:hAnsi="Verdana" w:cs="Arial"/>
            <w:color w:val="111111"/>
            <w:sz w:val="41"/>
            <w:szCs w:val="41"/>
          </w:rPr>
          <w:t>How CrudRepository save() methods internally works in Spring Data JPA?</w:t>
        </w:r>
      </w:ins>
    </w:p>
    <w:p w:rsidR="007564FC" w:rsidRPr="007564FC" w:rsidRDefault="007564FC" w:rsidP="007564FC">
      <w:pPr>
        <w:shd w:val="clear" w:color="auto" w:fill="FFFFFF"/>
        <w:spacing w:after="390" w:line="240" w:lineRule="auto"/>
        <w:rPr>
          <w:ins w:id="420" w:author="Unknown"/>
          <w:rFonts w:ascii="Verdana" w:eastAsia="Times New Roman" w:hAnsi="Verdana" w:cs="Times New Roman"/>
          <w:color w:val="222222"/>
          <w:sz w:val="23"/>
          <w:szCs w:val="23"/>
        </w:rPr>
      </w:pPr>
      <w:ins w:id="421" w:author="Unknown">
        <w:r w:rsidRPr="007564FC">
          <w:rPr>
            <w:rFonts w:ascii="Verdana" w:eastAsia="Times New Roman" w:hAnsi="Verdana" w:cs="Times New Roman"/>
            <w:color w:val="222222"/>
            <w:sz w:val="23"/>
            <w:szCs w:val="23"/>
          </w:rPr>
          <w:t>The CrudRepository’s save() method is used to perform save as well as update operation both. The implementation has been given in SimpleJpaRepository.java, where persist() and merge() is getting called. If we try to save entity first time then persist() method will get invoked and if we try to update the same entity merge() will get invoked.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22" w:author="Unknown"/>
          <w:rFonts w:ascii="Courier New" w:eastAsia="Times New Roman" w:hAnsi="Courier New" w:cs="Courier New"/>
          <w:color w:val="222222"/>
          <w:sz w:val="23"/>
          <w:szCs w:val="23"/>
        </w:rPr>
      </w:pPr>
      <w:ins w:id="423" w:author="Unknown">
        <w:r w:rsidRPr="007564FC">
          <w:rPr>
            <w:rFonts w:ascii="Courier New" w:eastAsia="Times New Roman" w:hAnsi="Courier New" w:cs="Courier New"/>
            <w:color w:val="222222"/>
            <w:sz w:val="23"/>
            <w:szCs w:val="23"/>
          </w:rPr>
          <w:t>public S save(S entity)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24" w:author="Unknown"/>
          <w:rFonts w:ascii="Courier New" w:eastAsia="Times New Roman" w:hAnsi="Courier New" w:cs="Courier New"/>
          <w:color w:val="222222"/>
          <w:sz w:val="23"/>
          <w:szCs w:val="23"/>
        </w:rPr>
      </w:pPr>
      <w:ins w:id="425"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26" w:author="Unknown"/>
          <w:rFonts w:ascii="Courier New" w:eastAsia="Times New Roman" w:hAnsi="Courier New" w:cs="Courier New"/>
          <w:color w:val="222222"/>
          <w:sz w:val="23"/>
          <w:szCs w:val="23"/>
        </w:rPr>
      </w:pPr>
      <w:ins w:id="427"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if (entityInformation.isNew(entity))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28" w:author="Unknown"/>
          <w:rFonts w:ascii="Courier New" w:eastAsia="Times New Roman" w:hAnsi="Courier New" w:cs="Courier New"/>
          <w:color w:val="222222"/>
          <w:sz w:val="23"/>
          <w:szCs w:val="23"/>
        </w:rPr>
      </w:pPr>
      <w:ins w:id="429"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em.persist(entity);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30" w:author="Unknown"/>
          <w:rFonts w:ascii="Courier New" w:eastAsia="Times New Roman" w:hAnsi="Courier New" w:cs="Courier New"/>
          <w:color w:val="222222"/>
          <w:sz w:val="23"/>
          <w:szCs w:val="23"/>
        </w:rPr>
      </w:pPr>
      <w:ins w:id="431"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return 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32" w:author="Unknown"/>
          <w:rFonts w:ascii="Courier New" w:eastAsia="Times New Roman" w:hAnsi="Courier New" w:cs="Courier New"/>
          <w:color w:val="222222"/>
          <w:sz w:val="23"/>
          <w:szCs w:val="23"/>
        </w:rPr>
      </w:pPr>
      <w:ins w:id="433"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 else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34" w:author="Unknown"/>
          <w:rFonts w:ascii="Courier New" w:eastAsia="Times New Roman" w:hAnsi="Courier New" w:cs="Courier New"/>
          <w:color w:val="222222"/>
          <w:sz w:val="23"/>
          <w:szCs w:val="23"/>
        </w:rPr>
      </w:pPr>
      <w:ins w:id="435"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return em.merge(entity);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36" w:author="Unknown"/>
          <w:rFonts w:ascii="Courier New" w:eastAsia="Times New Roman" w:hAnsi="Courier New" w:cs="Courier New"/>
          <w:color w:val="222222"/>
          <w:sz w:val="23"/>
          <w:szCs w:val="23"/>
        </w:rPr>
      </w:pPr>
      <w:ins w:id="437"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38" w:author="Unknown"/>
          <w:rFonts w:ascii="Courier New" w:eastAsia="Times New Roman" w:hAnsi="Courier New" w:cs="Courier New"/>
          <w:color w:val="222222"/>
          <w:sz w:val="23"/>
          <w:szCs w:val="23"/>
        </w:rPr>
      </w:pPr>
      <w:ins w:id="439" w:author="Unknown">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FFFFF"/>
        <w:spacing w:after="390" w:line="240" w:lineRule="auto"/>
        <w:rPr>
          <w:ins w:id="440" w:author="Unknown"/>
          <w:rFonts w:ascii="Verdana" w:eastAsia="Times New Roman" w:hAnsi="Verdana" w:cs="Times New Roman"/>
          <w:color w:val="222222"/>
          <w:sz w:val="23"/>
          <w:szCs w:val="23"/>
        </w:rPr>
      </w:pPr>
      <w:ins w:id="441" w:author="Unknown">
        <w:r w:rsidRPr="007564FC">
          <w:rPr>
            <w:rFonts w:ascii="Verdana" w:eastAsia="Times New Roman" w:hAnsi="Verdana" w:cs="Times New Roman"/>
            <w:color w:val="222222"/>
            <w:sz w:val="23"/>
            <w:szCs w:val="23"/>
          </w:rPr>
          <w:t>See an example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"https://netsurfingzone.com/hibernate/spring-data-crudrepository-save-method/"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before="450" w:after="300" w:line="570" w:lineRule="atLeast"/>
        <w:outlineLvl w:val="1"/>
        <w:rPr>
          <w:ins w:id="442" w:author="Unknown"/>
          <w:rFonts w:ascii="Arial" w:eastAsia="Times New Roman" w:hAnsi="Arial" w:cs="Arial"/>
          <w:color w:val="111111"/>
          <w:sz w:val="41"/>
          <w:szCs w:val="41"/>
        </w:rPr>
      </w:pPr>
      <w:ins w:id="443" w:author="Unknown">
        <w:r w:rsidRPr="007564FC">
          <w:rPr>
            <w:rFonts w:ascii="Verdana" w:eastAsia="Times New Roman" w:hAnsi="Verdana" w:cs="Arial"/>
            <w:color w:val="111111"/>
            <w:sz w:val="41"/>
            <w:szCs w:val="41"/>
          </w:rPr>
          <w:t>Tell something about the CrudRepository saveAll() method.</w:t>
        </w:r>
      </w:ins>
    </w:p>
    <w:p w:rsidR="007564FC" w:rsidRPr="007564FC" w:rsidRDefault="007564FC" w:rsidP="007564FC">
      <w:pPr>
        <w:shd w:val="clear" w:color="auto" w:fill="FFFFFF"/>
        <w:spacing w:after="390" w:line="240" w:lineRule="auto"/>
        <w:rPr>
          <w:ins w:id="444" w:author="Unknown"/>
          <w:rFonts w:ascii="Verdana" w:eastAsia="Times New Roman" w:hAnsi="Verdana" w:cs="Times New Roman"/>
          <w:color w:val="222222"/>
          <w:sz w:val="23"/>
          <w:szCs w:val="23"/>
        </w:rPr>
      </w:pPr>
      <w:ins w:id="445" w:author="Unknown">
        <w:r w:rsidRPr="007564FC">
          <w:rPr>
            <w:rFonts w:ascii="Verdana" w:eastAsia="Times New Roman" w:hAnsi="Verdana" w:cs="Times New Roman"/>
            <w:color w:val="222222"/>
            <w:sz w:val="23"/>
            <w:szCs w:val="23"/>
          </w:rPr>
          <w:lastRenderedPageBreak/>
          <w:t>The CrudRepository saveAll() method used to save multiple entities and internally annotated with @Transactional annotation. It internally uses save() method only as below.</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46" w:author="Unknown"/>
          <w:rFonts w:ascii="Courier New" w:eastAsia="Times New Roman" w:hAnsi="Courier New" w:cs="Courier New"/>
          <w:color w:val="222222"/>
          <w:sz w:val="23"/>
          <w:szCs w:val="23"/>
        </w:rPr>
      </w:pPr>
      <w:ins w:id="447" w:author="Unknown">
        <w:r w:rsidRPr="007564FC">
          <w:rPr>
            <w:rFonts w:ascii="Courier New" w:eastAsia="Times New Roman" w:hAnsi="Courier New" w:cs="Courier New"/>
            <w:color w:val="222222"/>
            <w:sz w:val="23"/>
            <w:szCs w:val="23"/>
          </w:rPr>
          <w:tab/>
          <w:t>@Transactional</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48" w:author="Unknown"/>
          <w:rFonts w:ascii="Courier New" w:eastAsia="Times New Roman" w:hAnsi="Courier New" w:cs="Courier New"/>
          <w:color w:val="222222"/>
          <w:sz w:val="23"/>
          <w:szCs w:val="23"/>
        </w:rPr>
      </w:pPr>
      <w:ins w:id="449" w:author="Unknown">
        <w:r w:rsidRPr="007564FC">
          <w:rPr>
            <w:rFonts w:ascii="Courier New" w:eastAsia="Times New Roman" w:hAnsi="Courier New" w:cs="Courier New"/>
            <w:color w:val="222222"/>
            <w:sz w:val="23"/>
            <w:szCs w:val="23"/>
          </w:rPr>
          <w:tab/>
          <w:t>public &lt;S extends T&gt; List&lt;S&gt; saveAll(Iterable&lt;S&gt; entities)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50" w:author="Unknown"/>
          <w:rFonts w:ascii="Courier New" w:eastAsia="Times New Roman" w:hAnsi="Courier New" w:cs="Courier New"/>
          <w:color w:val="222222"/>
          <w:sz w:val="23"/>
          <w:szCs w:val="23"/>
        </w:rPr>
      </w:pPr>
      <w:ins w:id="451"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52" w:author="Unknown"/>
          <w:rFonts w:ascii="Courier New" w:eastAsia="Times New Roman" w:hAnsi="Courier New" w:cs="Courier New"/>
          <w:color w:val="222222"/>
          <w:sz w:val="23"/>
          <w:szCs w:val="23"/>
        </w:rPr>
      </w:pPr>
      <w:ins w:id="453"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List&lt;S&gt; result = new ArrayList&lt;S&gt;();</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54" w:author="Unknown"/>
          <w:rFonts w:ascii="Courier New" w:eastAsia="Times New Roman" w:hAnsi="Courier New" w:cs="Courier New"/>
          <w:color w:val="222222"/>
          <w:sz w:val="23"/>
          <w:szCs w:val="23"/>
        </w:rPr>
      </w:pPr>
      <w:ins w:id="455"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56" w:author="Unknown"/>
          <w:rFonts w:ascii="Courier New" w:eastAsia="Times New Roman" w:hAnsi="Courier New" w:cs="Courier New"/>
          <w:color w:val="222222"/>
          <w:sz w:val="23"/>
          <w:szCs w:val="23"/>
        </w:rPr>
      </w:pPr>
      <w:ins w:id="457"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for (S entity : entities)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58" w:author="Unknown"/>
          <w:rFonts w:ascii="Courier New" w:eastAsia="Times New Roman" w:hAnsi="Courier New" w:cs="Courier New"/>
          <w:color w:val="222222"/>
          <w:sz w:val="23"/>
          <w:szCs w:val="23"/>
        </w:rPr>
      </w:pPr>
      <w:ins w:id="459"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result.add(save(entity));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60" w:author="Unknown"/>
          <w:rFonts w:ascii="Courier New" w:eastAsia="Times New Roman" w:hAnsi="Courier New" w:cs="Courier New"/>
          <w:color w:val="222222"/>
          <w:sz w:val="23"/>
          <w:szCs w:val="23"/>
        </w:rPr>
      </w:pPr>
      <w:ins w:id="461"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62" w:author="Unknown"/>
          <w:rFonts w:ascii="Courier New" w:eastAsia="Times New Roman" w:hAnsi="Courier New" w:cs="Courier New"/>
          <w:color w:val="222222"/>
          <w:sz w:val="23"/>
          <w:szCs w:val="23"/>
        </w:rPr>
      </w:pPr>
      <w:ins w:id="463"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64" w:author="Unknown"/>
          <w:rFonts w:ascii="Courier New" w:eastAsia="Times New Roman" w:hAnsi="Courier New" w:cs="Courier New"/>
          <w:color w:val="222222"/>
          <w:sz w:val="23"/>
          <w:szCs w:val="23"/>
        </w:rPr>
      </w:pPr>
      <w:ins w:id="465"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return result;</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66" w:author="Unknown"/>
          <w:rFonts w:ascii="Courier New" w:eastAsia="Times New Roman" w:hAnsi="Courier New" w:cs="Courier New"/>
          <w:color w:val="222222"/>
          <w:sz w:val="23"/>
          <w:szCs w:val="23"/>
        </w:rPr>
      </w:pPr>
      <w:ins w:id="467" w:author="Unknown">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FFFFF"/>
        <w:spacing w:after="390" w:line="240" w:lineRule="auto"/>
        <w:rPr>
          <w:ins w:id="468" w:author="Unknown"/>
          <w:rFonts w:ascii="Verdana" w:eastAsia="Times New Roman" w:hAnsi="Verdana" w:cs="Times New Roman"/>
          <w:color w:val="222222"/>
          <w:sz w:val="23"/>
          <w:szCs w:val="23"/>
        </w:rPr>
      </w:pPr>
      <w:ins w:id="469" w:author="Unknown">
        <w:r w:rsidRPr="007564FC">
          <w:rPr>
            <w:rFonts w:ascii="Verdana" w:eastAsia="Times New Roman" w:hAnsi="Verdana" w:cs="Times New Roman"/>
            <w:color w:val="222222"/>
            <w:sz w:val="23"/>
            <w:szCs w:val="23"/>
          </w:rPr>
          <w:t>See an example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"https://netsurfingzone.com/hibernate/spring-data-crudrepository-saveall-and-findall/"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after="0" w:line="240" w:lineRule="auto"/>
        <w:jc w:val="center"/>
        <w:rPr>
          <w:ins w:id="470" w:author="Unknown"/>
          <w:rFonts w:ascii="Verdana" w:eastAsia="Times New Roman" w:hAnsi="Verdana" w:cs="Times New Roman"/>
          <w:color w:val="222222"/>
          <w:sz w:val="23"/>
          <w:szCs w:val="23"/>
        </w:rPr>
      </w:pPr>
    </w:p>
    <w:p w:rsidR="007564FC" w:rsidRPr="007564FC" w:rsidRDefault="007564FC" w:rsidP="007564FC">
      <w:pPr>
        <w:shd w:val="clear" w:color="auto" w:fill="FFFFFF"/>
        <w:spacing w:before="450" w:after="300" w:line="570" w:lineRule="atLeast"/>
        <w:outlineLvl w:val="1"/>
        <w:rPr>
          <w:ins w:id="471" w:author="Unknown"/>
          <w:rFonts w:ascii="Arial" w:eastAsia="Times New Roman" w:hAnsi="Arial" w:cs="Arial"/>
          <w:color w:val="111111"/>
          <w:sz w:val="41"/>
          <w:szCs w:val="41"/>
        </w:rPr>
      </w:pPr>
      <w:ins w:id="472" w:author="Unknown">
        <w:r w:rsidRPr="007564FC">
          <w:rPr>
            <w:rFonts w:ascii="Verdana" w:eastAsia="Times New Roman" w:hAnsi="Verdana" w:cs="Arial"/>
            <w:color w:val="111111"/>
            <w:sz w:val="41"/>
            <w:szCs w:val="41"/>
          </w:rPr>
          <w:t>How to write a query method for sorting using Spring Data JPA? </w:t>
        </w:r>
      </w:ins>
    </w:p>
    <w:p w:rsidR="007564FC" w:rsidRPr="007564FC" w:rsidRDefault="007564FC" w:rsidP="007564FC">
      <w:pPr>
        <w:shd w:val="clear" w:color="auto" w:fill="FFFFFF"/>
        <w:spacing w:after="390" w:line="240" w:lineRule="auto"/>
        <w:rPr>
          <w:ins w:id="473" w:author="Unknown"/>
          <w:rFonts w:ascii="Verdana" w:eastAsia="Times New Roman" w:hAnsi="Verdana" w:cs="Times New Roman"/>
          <w:color w:val="222222"/>
          <w:sz w:val="23"/>
          <w:szCs w:val="23"/>
        </w:rPr>
      </w:pPr>
      <w:ins w:id="474" w:author="Unknown">
        <w:r w:rsidRPr="007564FC">
          <w:rPr>
            <w:rFonts w:ascii="Verdana" w:eastAsia="Times New Roman" w:hAnsi="Verdana" w:cs="Times New Roman"/>
            <w:color w:val="222222"/>
            <w:sz w:val="23"/>
            <w:szCs w:val="23"/>
          </w:rPr>
          <w:t>Consider we have the following 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75" w:author="Unknown"/>
          <w:rFonts w:ascii="Courier New" w:eastAsia="Times New Roman" w:hAnsi="Courier New" w:cs="Courier New"/>
          <w:color w:val="222222"/>
          <w:sz w:val="23"/>
          <w:szCs w:val="23"/>
        </w:rPr>
      </w:pPr>
      <w:ins w:id="476" w:author="Unknown">
        <w:r w:rsidRPr="007564FC">
          <w:rPr>
            <w:rFonts w:ascii="Courier New" w:eastAsia="Times New Roman" w:hAnsi="Courier New" w:cs="Courier New"/>
            <w:color w:val="222222"/>
            <w:sz w:val="23"/>
            <w:szCs w:val="23"/>
          </w:rPr>
          <w:t>@Entity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77" w:author="Unknown"/>
          <w:rFonts w:ascii="Courier New" w:eastAsia="Times New Roman" w:hAnsi="Courier New" w:cs="Courier New"/>
          <w:color w:val="222222"/>
          <w:sz w:val="23"/>
          <w:szCs w:val="23"/>
        </w:rPr>
      </w:pPr>
      <w:ins w:id="478" w:author="Unknown">
        <w:r w:rsidRPr="007564FC">
          <w:rPr>
            <w:rFonts w:ascii="Courier New" w:eastAsia="Times New Roman" w:hAnsi="Courier New" w:cs="Courier New"/>
            <w:color w:val="222222"/>
            <w:sz w:val="23"/>
            <w:szCs w:val="23"/>
          </w:rPr>
          <w:t>public class Student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79" w:author="Unknown"/>
          <w:rFonts w:ascii="Courier New" w:eastAsia="Times New Roman" w:hAnsi="Courier New" w:cs="Courier New"/>
          <w:color w:val="222222"/>
          <w:sz w:val="23"/>
          <w:szCs w:val="23"/>
        </w:rPr>
      </w:pPr>
      <w:ins w:id="480"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81" w:author="Unknown"/>
          <w:rFonts w:ascii="Courier New" w:eastAsia="Times New Roman" w:hAnsi="Courier New" w:cs="Courier New"/>
          <w:color w:val="222222"/>
          <w:sz w:val="23"/>
          <w:szCs w:val="23"/>
        </w:rPr>
      </w:pPr>
      <w:ins w:id="482" w:author="Unknown">
        <w:r w:rsidRPr="007564FC">
          <w:rPr>
            <w:rFonts w:ascii="Courier New" w:eastAsia="Times New Roman" w:hAnsi="Courier New" w:cs="Courier New"/>
            <w:color w:val="222222"/>
            <w:sz w:val="23"/>
            <w:szCs w:val="23"/>
          </w:rPr>
          <w:lastRenderedPageBreak/>
          <w:tab/>
          <w:t>@Id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83" w:author="Unknown"/>
          <w:rFonts w:ascii="Courier New" w:eastAsia="Times New Roman" w:hAnsi="Courier New" w:cs="Courier New"/>
          <w:color w:val="222222"/>
          <w:sz w:val="23"/>
          <w:szCs w:val="23"/>
        </w:rPr>
      </w:pPr>
      <w:ins w:id="484" w:author="Unknown">
        <w:r w:rsidRPr="007564FC">
          <w:rPr>
            <w:rFonts w:ascii="Courier New" w:eastAsia="Times New Roman" w:hAnsi="Courier New" w:cs="Courier New"/>
            <w:color w:val="222222"/>
            <w:sz w:val="23"/>
            <w:szCs w:val="23"/>
          </w:rPr>
          <w:tab/>
          <w:t>@GeneratedValue(strategy = GenerationType.AUTO)</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85" w:author="Unknown"/>
          <w:rFonts w:ascii="Courier New" w:eastAsia="Times New Roman" w:hAnsi="Courier New" w:cs="Courier New"/>
          <w:color w:val="222222"/>
          <w:sz w:val="23"/>
          <w:szCs w:val="23"/>
        </w:rPr>
      </w:pPr>
      <w:ins w:id="486" w:author="Unknown">
        <w:r w:rsidRPr="007564FC">
          <w:rPr>
            <w:rFonts w:ascii="Courier New" w:eastAsia="Times New Roman" w:hAnsi="Courier New" w:cs="Courier New"/>
            <w:color w:val="222222"/>
            <w:sz w:val="23"/>
            <w:szCs w:val="23"/>
          </w:rPr>
          <w:tab/>
          <w:t>private int 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87" w:author="Unknown"/>
          <w:rFonts w:ascii="Courier New" w:eastAsia="Times New Roman" w:hAnsi="Courier New" w:cs="Courier New"/>
          <w:color w:val="222222"/>
          <w:sz w:val="23"/>
          <w:szCs w:val="23"/>
        </w:rPr>
      </w:pPr>
      <w:ins w:id="488"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89" w:author="Unknown"/>
          <w:rFonts w:ascii="Courier New" w:eastAsia="Times New Roman" w:hAnsi="Courier New" w:cs="Courier New"/>
          <w:color w:val="222222"/>
          <w:sz w:val="23"/>
          <w:szCs w:val="23"/>
        </w:rPr>
      </w:pPr>
      <w:ins w:id="490" w:author="Unknown">
        <w:r w:rsidRPr="007564FC">
          <w:rPr>
            <w:rFonts w:ascii="Courier New" w:eastAsia="Times New Roman" w:hAnsi="Courier New" w:cs="Courier New"/>
            <w:color w:val="222222"/>
            <w:sz w:val="23"/>
            <w:szCs w:val="23"/>
          </w:rPr>
          <w:tab/>
          <w:t>@Column(name =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91" w:author="Unknown"/>
          <w:rFonts w:ascii="Courier New" w:eastAsia="Times New Roman" w:hAnsi="Courier New" w:cs="Courier New"/>
          <w:color w:val="222222"/>
          <w:sz w:val="23"/>
          <w:szCs w:val="23"/>
        </w:rPr>
      </w:pPr>
      <w:ins w:id="492" w:author="Unknown">
        <w:r w:rsidRPr="007564FC">
          <w:rPr>
            <w:rFonts w:ascii="Courier New" w:eastAsia="Times New Roman" w:hAnsi="Courier New" w:cs="Courier New"/>
            <w:color w:val="222222"/>
            <w:sz w:val="23"/>
            <w:szCs w:val="23"/>
          </w:rPr>
          <w:tab/>
          <w:t>private 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93" w:author="Unknown"/>
          <w:rFonts w:ascii="Courier New" w:eastAsia="Times New Roman" w:hAnsi="Courier New" w:cs="Courier New"/>
          <w:color w:val="222222"/>
          <w:sz w:val="23"/>
          <w:szCs w:val="23"/>
        </w:rPr>
      </w:pPr>
      <w:ins w:id="494"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95" w:author="Unknown"/>
          <w:rFonts w:ascii="Courier New" w:eastAsia="Times New Roman" w:hAnsi="Courier New" w:cs="Courier New"/>
          <w:color w:val="222222"/>
          <w:sz w:val="23"/>
          <w:szCs w:val="23"/>
        </w:rPr>
      </w:pPr>
      <w:ins w:id="496" w:author="Unknown">
        <w:r w:rsidRPr="007564FC">
          <w:rPr>
            <w:rFonts w:ascii="Courier New" w:eastAsia="Times New Roman" w:hAnsi="Courier New" w:cs="Courier New"/>
            <w:color w:val="222222"/>
            <w:sz w:val="23"/>
            <w:szCs w:val="23"/>
          </w:rPr>
          <w:tab/>
          <w:t>@Column(name = "roll_number")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97" w:author="Unknown"/>
          <w:rFonts w:ascii="Courier New" w:eastAsia="Times New Roman" w:hAnsi="Courier New" w:cs="Courier New"/>
          <w:color w:val="222222"/>
          <w:sz w:val="23"/>
          <w:szCs w:val="23"/>
        </w:rPr>
      </w:pPr>
      <w:ins w:id="498" w:author="Unknown">
        <w:r w:rsidRPr="007564FC">
          <w:rPr>
            <w:rFonts w:ascii="Courier New" w:eastAsia="Times New Roman" w:hAnsi="Courier New" w:cs="Courier New"/>
            <w:color w:val="222222"/>
            <w:sz w:val="23"/>
            <w:szCs w:val="23"/>
          </w:rPr>
          <w:tab/>
          <w:t>private String rollNumber;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499" w:author="Unknown"/>
          <w:rFonts w:ascii="Courier New" w:eastAsia="Times New Roman" w:hAnsi="Courier New" w:cs="Courier New"/>
          <w:color w:val="222222"/>
          <w:sz w:val="23"/>
          <w:szCs w:val="23"/>
        </w:rPr>
      </w:pPr>
      <w:ins w:id="500"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01" w:author="Unknown"/>
          <w:rFonts w:ascii="Courier New" w:eastAsia="Times New Roman" w:hAnsi="Courier New" w:cs="Courier New"/>
          <w:color w:val="222222"/>
          <w:sz w:val="23"/>
          <w:szCs w:val="23"/>
        </w:rPr>
      </w:pPr>
      <w:ins w:id="502" w:author="Unknown">
        <w:r w:rsidRPr="007564FC">
          <w:rPr>
            <w:rFonts w:ascii="Courier New" w:eastAsia="Times New Roman" w:hAnsi="Courier New" w:cs="Courier New"/>
            <w:color w:val="222222"/>
            <w:sz w:val="23"/>
            <w:szCs w:val="23"/>
          </w:rPr>
          <w:tab/>
          <w:t>@Column(name =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03" w:author="Unknown"/>
          <w:rFonts w:ascii="Courier New" w:eastAsia="Times New Roman" w:hAnsi="Courier New" w:cs="Courier New"/>
          <w:color w:val="222222"/>
          <w:sz w:val="23"/>
          <w:szCs w:val="23"/>
        </w:rPr>
      </w:pPr>
      <w:ins w:id="504" w:author="Unknown">
        <w:r w:rsidRPr="007564FC">
          <w:rPr>
            <w:rFonts w:ascii="Courier New" w:eastAsia="Times New Roman" w:hAnsi="Courier New" w:cs="Courier New"/>
            <w:color w:val="222222"/>
            <w:sz w:val="23"/>
            <w:szCs w:val="23"/>
          </w:rPr>
          <w:tab/>
          <w:t>String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05" w:author="Unknown"/>
          <w:rFonts w:ascii="Courier New" w:eastAsia="Times New Roman" w:hAnsi="Courier New" w:cs="Courier New"/>
          <w:color w:val="222222"/>
          <w:sz w:val="23"/>
          <w:szCs w:val="23"/>
        </w:rPr>
      </w:pPr>
      <w:ins w:id="506"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07" w:author="Unknown"/>
          <w:rFonts w:ascii="Courier New" w:eastAsia="Times New Roman" w:hAnsi="Courier New" w:cs="Courier New"/>
          <w:color w:val="222222"/>
          <w:sz w:val="23"/>
          <w:szCs w:val="23"/>
        </w:rPr>
      </w:pPr>
      <w:ins w:id="508"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509" w:author="Unknown"/>
          <w:rFonts w:ascii="Verdana" w:eastAsia="Times New Roman" w:hAnsi="Verdana" w:cs="Times New Roman"/>
          <w:color w:val="222222"/>
          <w:sz w:val="23"/>
          <w:szCs w:val="23"/>
        </w:rPr>
      </w:pPr>
      <w:ins w:id="510" w:author="Unknown">
        <w:r w:rsidRPr="007564FC">
          <w:rPr>
            <w:rFonts w:ascii="Verdana" w:eastAsia="Times New Roman" w:hAnsi="Verdana" w:cs="Times New Roman"/>
            <w:color w:val="222222"/>
            <w:sz w:val="23"/>
            <w:szCs w:val="23"/>
          </w:rPr>
          <w:t>The first scenario </w:t>
        </w:r>
        <w:r w:rsidRPr="007564FC">
          <w:rPr>
            <w:rFonts w:ascii="Verdana" w:eastAsia="Times New Roman" w:hAnsi="Verdana" w:cs="Times New Roman"/>
            <w:b/>
            <w:bCs/>
            <w:color w:val="222222"/>
            <w:sz w:val="23"/>
          </w:rPr>
          <w:t>–</w:t>
        </w:r>
        <w:r w:rsidRPr="007564FC">
          <w:rPr>
            <w:rFonts w:ascii="Verdana" w:eastAsia="Times New Roman" w:hAnsi="Verdana" w:cs="Times New Roman"/>
            <w:color w:val="222222"/>
            <w:sz w:val="23"/>
            <w:szCs w:val="23"/>
          </w:rPr>
          <w:t> Retrieve the data on the basis of one field(i.e university) and sort on the basis of another field(name).</w:t>
        </w:r>
      </w:ins>
    </w:p>
    <w:p w:rsidR="007564FC" w:rsidRPr="007564FC" w:rsidRDefault="007564FC" w:rsidP="007564FC">
      <w:pPr>
        <w:shd w:val="clear" w:color="auto" w:fill="FFFFFF"/>
        <w:spacing w:after="390" w:line="240" w:lineRule="auto"/>
        <w:rPr>
          <w:ins w:id="511" w:author="Unknown"/>
          <w:rFonts w:ascii="Verdana" w:eastAsia="Times New Roman" w:hAnsi="Verdana" w:cs="Times New Roman"/>
          <w:color w:val="222222"/>
          <w:sz w:val="23"/>
          <w:szCs w:val="23"/>
        </w:rPr>
      </w:pPr>
      <w:ins w:id="512" w:author="Unknown">
        <w:r w:rsidRPr="007564FC">
          <w:rPr>
            <w:rFonts w:ascii="Verdana" w:eastAsia="Times New Roman" w:hAnsi="Verdana" w:cs="Times New Roman"/>
            <w:color w:val="222222"/>
            <w:sz w:val="23"/>
            <w:szCs w:val="23"/>
          </w:rPr>
          <w:t>public List&lt;Student&gt; findByUniversity(String university) {</w:t>
        </w:r>
        <w:r w:rsidRPr="007564FC">
          <w:rPr>
            <w:rFonts w:ascii="Verdana" w:eastAsia="Times New Roman" w:hAnsi="Verdana" w:cs="Times New Roman"/>
            <w:color w:val="222222"/>
            <w:sz w:val="23"/>
            <w:szCs w:val="23"/>
          </w:rPr>
          <w:br/>
          <w:t>List&lt;Student&gt; response = studentRepository.findByUniversityOrderByNameAsc(university);</w:t>
        </w:r>
        <w:r w:rsidRPr="007564FC">
          <w:rPr>
            <w:rFonts w:ascii="Verdana" w:eastAsia="Times New Roman" w:hAnsi="Verdana" w:cs="Times New Roman"/>
            <w:color w:val="222222"/>
            <w:sz w:val="23"/>
            <w:szCs w:val="23"/>
          </w:rPr>
          <w:br/>
          <w:t>return response;</w:t>
        </w:r>
        <w:r w:rsidRPr="007564FC">
          <w:rPr>
            <w:rFonts w:ascii="Verdana" w:eastAsia="Times New Roman" w:hAnsi="Verdana" w:cs="Times New Roman"/>
            <w:color w:val="222222"/>
            <w:sz w:val="23"/>
            <w:szCs w:val="23"/>
          </w:rPr>
          <w:br/>
          <w:t>}</w:t>
        </w:r>
      </w:ins>
    </w:p>
    <w:p w:rsidR="007564FC" w:rsidRPr="007564FC" w:rsidRDefault="007564FC" w:rsidP="007564FC">
      <w:pPr>
        <w:shd w:val="clear" w:color="auto" w:fill="FFFFFF"/>
        <w:spacing w:after="390" w:line="240" w:lineRule="auto"/>
        <w:rPr>
          <w:ins w:id="513" w:author="Unknown"/>
          <w:rFonts w:ascii="Verdana" w:eastAsia="Times New Roman" w:hAnsi="Verdana" w:cs="Times New Roman"/>
          <w:color w:val="222222"/>
          <w:sz w:val="23"/>
          <w:szCs w:val="23"/>
        </w:rPr>
      </w:pPr>
      <w:ins w:id="514" w:author="Unknown">
        <w:r w:rsidRPr="007564FC">
          <w:rPr>
            <w:rFonts w:ascii="Verdana" w:eastAsia="Times New Roman" w:hAnsi="Verdana" w:cs="Times New Roman"/>
            <w:color w:val="222222"/>
            <w:sz w:val="23"/>
            <w:szCs w:val="23"/>
          </w:rPr>
          <w:t>The second scenario</w:t>
        </w:r>
        <w:r w:rsidRPr="007564FC">
          <w:rPr>
            <w:rFonts w:ascii="Verdana" w:eastAsia="Times New Roman" w:hAnsi="Verdana" w:cs="Times New Roman"/>
            <w:b/>
            <w:bCs/>
            <w:color w:val="222222"/>
            <w:sz w:val="23"/>
          </w:rPr>
          <w:t> –</w:t>
        </w:r>
        <w:r w:rsidRPr="007564FC">
          <w:rPr>
            <w:rFonts w:ascii="Verdana" w:eastAsia="Times New Roman" w:hAnsi="Verdana" w:cs="Times New Roman"/>
            <w:color w:val="222222"/>
            <w:sz w:val="23"/>
            <w:szCs w:val="23"/>
          </w:rPr>
          <w:t> Retrieve all record(rows)  and sort on the basis of some field(name).</w:t>
        </w:r>
      </w:ins>
    </w:p>
    <w:p w:rsidR="007564FC" w:rsidRPr="007564FC" w:rsidRDefault="007564FC" w:rsidP="007564FC">
      <w:pPr>
        <w:shd w:val="clear" w:color="auto" w:fill="FFFFFF"/>
        <w:spacing w:after="390" w:line="240" w:lineRule="auto"/>
        <w:rPr>
          <w:ins w:id="515" w:author="Unknown"/>
          <w:rFonts w:ascii="Verdana" w:eastAsia="Times New Roman" w:hAnsi="Verdana" w:cs="Times New Roman"/>
          <w:color w:val="222222"/>
          <w:sz w:val="23"/>
          <w:szCs w:val="23"/>
        </w:rPr>
      </w:pPr>
      <w:ins w:id="516" w:author="Unknown">
        <w:r w:rsidRPr="007564FC">
          <w:rPr>
            <w:rFonts w:ascii="Verdana" w:eastAsia="Times New Roman" w:hAnsi="Verdana" w:cs="Times New Roman"/>
            <w:color w:val="222222"/>
            <w:sz w:val="23"/>
            <w:szCs w:val="23"/>
          </w:rPr>
          <w:t>public List&lt;Student&gt; findAll() {</w:t>
        </w:r>
        <w:r w:rsidRPr="007564FC">
          <w:rPr>
            <w:rFonts w:ascii="Verdana" w:eastAsia="Times New Roman" w:hAnsi="Verdana" w:cs="Times New Roman"/>
            <w:color w:val="222222"/>
            <w:sz w:val="23"/>
            <w:szCs w:val="23"/>
          </w:rPr>
          <w:br/>
          <w:t>List&lt;Student&gt; response = (List&lt;Student&gt;) studentRepository.findAllByOrderByNameAsc();</w:t>
        </w:r>
        <w:r w:rsidRPr="007564FC">
          <w:rPr>
            <w:rFonts w:ascii="Verdana" w:eastAsia="Times New Roman" w:hAnsi="Verdana" w:cs="Times New Roman"/>
            <w:color w:val="222222"/>
            <w:sz w:val="23"/>
            <w:szCs w:val="23"/>
          </w:rPr>
          <w:br/>
        </w:r>
        <w:r w:rsidRPr="007564FC">
          <w:rPr>
            <w:rFonts w:ascii="Verdana" w:eastAsia="Times New Roman" w:hAnsi="Verdana" w:cs="Times New Roman"/>
            <w:color w:val="222222"/>
            <w:sz w:val="23"/>
            <w:szCs w:val="23"/>
          </w:rPr>
          <w:lastRenderedPageBreak/>
          <w:t>return response;</w:t>
        </w:r>
        <w:r w:rsidRPr="007564FC">
          <w:rPr>
            <w:rFonts w:ascii="Verdana" w:eastAsia="Times New Roman" w:hAnsi="Verdana" w:cs="Times New Roman"/>
            <w:color w:val="222222"/>
            <w:sz w:val="23"/>
            <w:szCs w:val="23"/>
          </w:rPr>
          <w:br/>
          <w:t>}</w:t>
        </w:r>
      </w:ins>
    </w:p>
    <w:p w:rsidR="007564FC" w:rsidRPr="007564FC" w:rsidRDefault="007564FC" w:rsidP="007564FC">
      <w:pPr>
        <w:shd w:val="clear" w:color="auto" w:fill="FFFFFF"/>
        <w:spacing w:before="450" w:after="300" w:line="570" w:lineRule="atLeast"/>
        <w:outlineLvl w:val="1"/>
        <w:rPr>
          <w:ins w:id="517" w:author="Unknown"/>
          <w:rFonts w:ascii="Arial" w:eastAsia="Times New Roman" w:hAnsi="Arial" w:cs="Arial"/>
          <w:color w:val="111111"/>
          <w:sz w:val="41"/>
          <w:szCs w:val="41"/>
        </w:rPr>
      </w:pPr>
      <w:ins w:id="518" w:author="Unknown">
        <w:r w:rsidRPr="007564FC">
          <w:rPr>
            <w:rFonts w:ascii="Arial" w:eastAsia="Times New Roman" w:hAnsi="Arial" w:cs="Arial"/>
            <w:color w:val="111111"/>
            <w:sz w:val="41"/>
            <w:szCs w:val="41"/>
          </w:rPr>
          <w:t> </w:t>
        </w:r>
      </w:ins>
    </w:p>
    <w:p w:rsidR="007564FC" w:rsidRPr="007564FC" w:rsidRDefault="007564FC" w:rsidP="007564FC">
      <w:pPr>
        <w:shd w:val="clear" w:color="auto" w:fill="FFFFFF"/>
        <w:spacing w:before="450" w:after="300" w:line="570" w:lineRule="atLeast"/>
        <w:outlineLvl w:val="1"/>
        <w:rPr>
          <w:ins w:id="519" w:author="Unknown"/>
          <w:rFonts w:ascii="Arial" w:eastAsia="Times New Roman" w:hAnsi="Arial" w:cs="Arial"/>
          <w:color w:val="111111"/>
          <w:sz w:val="41"/>
          <w:szCs w:val="41"/>
        </w:rPr>
      </w:pPr>
      <w:ins w:id="520" w:author="Unknown">
        <w:r w:rsidRPr="007564FC">
          <w:rPr>
            <w:rFonts w:ascii="Verdana" w:eastAsia="Times New Roman" w:hAnsi="Verdana" w:cs="Arial"/>
            <w:color w:val="111111"/>
            <w:sz w:val="41"/>
            <w:szCs w:val="41"/>
          </w:rPr>
          <w:t>How to implement projection using Spring Data JPA? </w:t>
        </w:r>
      </w:ins>
    </w:p>
    <w:p w:rsidR="007564FC" w:rsidRPr="007564FC" w:rsidRDefault="007564FC" w:rsidP="007564FC">
      <w:pPr>
        <w:shd w:val="clear" w:color="auto" w:fill="FFFFFF"/>
        <w:spacing w:after="390" w:line="240" w:lineRule="auto"/>
        <w:rPr>
          <w:ins w:id="521" w:author="Unknown"/>
          <w:rFonts w:ascii="Verdana" w:eastAsia="Times New Roman" w:hAnsi="Verdana" w:cs="Times New Roman"/>
          <w:color w:val="222222"/>
          <w:sz w:val="23"/>
          <w:szCs w:val="23"/>
        </w:rPr>
      </w:pPr>
      <w:ins w:id="522" w:author="Unknown">
        <w:r w:rsidRPr="007564FC">
          <w:rPr>
            <w:rFonts w:ascii="Verdana" w:eastAsia="Times New Roman" w:hAnsi="Verdana" w:cs="Times New Roman"/>
            <w:color w:val="222222"/>
            <w:sz w:val="23"/>
            <w:szCs w:val="23"/>
          </w:rPr>
          <w:t>Consider we have an entity called Student.java as below.</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23" w:author="Unknown"/>
          <w:rFonts w:ascii="Courier New" w:eastAsia="Times New Roman" w:hAnsi="Courier New" w:cs="Courier New"/>
          <w:color w:val="222222"/>
          <w:sz w:val="23"/>
          <w:szCs w:val="23"/>
        </w:rPr>
      </w:pPr>
      <w:ins w:id="524" w:author="Unknown">
        <w:r w:rsidRPr="007564FC">
          <w:rPr>
            <w:rFonts w:ascii="Courier New" w:eastAsia="Times New Roman" w:hAnsi="Courier New" w:cs="Courier New"/>
            <w:color w:val="222222"/>
            <w:sz w:val="23"/>
            <w:szCs w:val="23"/>
          </w:rPr>
          <w:t>package com.netsurfingzone.entity;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25"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26" w:author="Unknown"/>
          <w:rFonts w:ascii="Courier New" w:eastAsia="Times New Roman" w:hAnsi="Courier New" w:cs="Courier New"/>
          <w:color w:val="222222"/>
          <w:sz w:val="23"/>
          <w:szCs w:val="23"/>
        </w:rPr>
      </w:pPr>
      <w:ins w:id="527" w:author="Unknown">
        <w:r w:rsidRPr="007564FC">
          <w:rPr>
            <w:rFonts w:ascii="Courier New" w:eastAsia="Times New Roman" w:hAnsi="Courier New" w:cs="Courier New"/>
            <w:color w:val="222222"/>
            <w:sz w:val="23"/>
            <w:szCs w:val="23"/>
          </w:rPr>
          <w:t>@Entity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28" w:author="Unknown"/>
          <w:rFonts w:ascii="Courier New" w:eastAsia="Times New Roman" w:hAnsi="Courier New" w:cs="Courier New"/>
          <w:color w:val="222222"/>
          <w:sz w:val="23"/>
          <w:szCs w:val="23"/>
        </w:rPr>
      </w:pPr>
      <w:ins w:id="529" w:author="Unknown">
        <w:r w:rsidRPr="007564FC">
          <w:rPr>
            <w:rFonts w:ascii="Courier New" w:eastAsia="Times New Roman" w:hAnsi="Courier New" w:cs="Courier New"/>
            <w:color w:val="222222"/>
            <w:sz w:val="23"/>
            <w:szCs w:val="23"/>
          </w:rPr>
          <w:t>public class Student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30"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31" w:author="Unknown"/>
          <w:rFonts w:ascii="Courier New" w:eastAsia="Times New Roman" w:hAnsi="Courier New" w:cs="Courier New"/>
          <w:color w:val="222222"/>
          <w:sz w:val="23"/>
          <w:szCs w:val="23"/>
        </w:rPr>
      </w:pPr>
      <w:ins w:id="532" w:author="Unknown">
        <w:r w:rsidRPr="007564FC">
          <w:rPr>
            <w:rFonts w:ascii="Courier New" w:eastAsia="Times New Roman" w:hAnsi="Courier New" w:cs="Courier New"/>
            <w:color w:val="222222"/>
            <w:sz w:val="23"/>
            <w:szCs w:val="23"/>
          </w:rPr>
          <w:tab/>
          <w:t>@Id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33" w:author="Unknown"/>
          <w:rFonts w:ascii="Courier New" w:eastAsia="Times New Roman" w:hAnsi="Courier New" w:cs="Courier New"/>
          <w:color w:val="222222"/>
          <w:sz w:val="23"/>
          <w:szCs w:val="23"/>
        </w:rPr>
      </w:pPr>
      <w:ins w:id="534" w:author="Unknown">
        <w:r w:rsidRPr="007564FC">
          <w:rPr>
            <w:rFonts w:ascii="Courier New" w:eastAsia="Times New Roman" w:hAnsi="Courier New" w:cs="Courier New"/>
            <w:color w:val="222222"/>
            <w:sz w:val="23"/>
            <w:szCs w:val="23"/>
          </w:rPr>
          <w:tab/>
          <w:t>@GeneratedValue(strategy = GenerationType.AUTO)</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35" w:author="Unknown"/>
          <w:rFonts w:ascii="Courier New" w:eastAsia="Times New Roman" w:hAnsi="Courier New" w:cs="Courier New"/>
          <w:color w:val="222222"/>
          <w:sz w:val="23"/>
          <w:szCs w:val="23"/>
        </w:rPr>
      </w:pPr>
      <w:ins w:id="536" w:author="Unknown">
        <w:r w:rsidRPr="007564FC">
          <w:rPr>
            <w:rFonts w:ascii="Courier New" w:eastAsia="Times New Roman" w:hAnsi="Courier New" w:cs="Courier New"/>
            <w:color w:val="222222"/>
            <w:sz w:val="23"/>
            <w:szCs w:val="23"/>
          </w:rPr>
          <w:tab/>
          <w:t>private int 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37"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38" w:author="Unknown"/>
          <w:rFonts w:ascii="Courier New" w:eastAsia="Times New Roman" w:hAnsi="Courier New" w:cs="Courier New"/>
          <w:color w:val="222222"/>
          <w:sz w:val="23"/>
          <w:szCs w:val="23"/>
        </w:rPr>
      </w:pPr>
      <w:ins w:id="539" w:author="Unknown">
        <w:r w:rsidRPr="007564FC">
          <w:rPr>
            <w:rFonts w:ascii="Courier New" w:eastAsia="Times New Roman" w:hAnsi="Courier New" w:cs="Courier New"/>
            <w:color w:val="222222"/>
            <w:sz w:val="23"/>
            <w:szCs w:val="23"/>
          </w:rPr>
          <w:tab/>
          <w:t>@Column(name =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40" w:author="Unknown"/>
          <w:rFonts w:ascii="Courier New" w:eastAsia="Times New Roman" w:hAnsi="Courier New" w:cs="Courier New"/>
          <w:color w:val="222222"/>
          <w:sz w:val="23"/>
          <w:szCs w:val="23"/>
        </w:rPr>
      </w:pPr>
      <w:ins w:id="541" w:author="Unknown">
        <w:r w:rsidRPr="007564FC">
          <w:rPr>
            <w:rFonts w:ascii="Courier New" w:eastAsia="Times New Roman" w:hAnsi="Courier New" w:cs="Courier New"/>
            <w:color w:val="222222"/>
            <w:sz w:val="23"/>
            <w:szCs w:val="23"/>
          </w:rPr>
          <w:tab/>
          <w:t>private 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42"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43" w:author="Unknown"/>
          <w:rFonts w:ascii="Courier New" w:eastAsia="Times New Roman" w:hAnsi="Courier New" w:cs="Courier New"/>
          <w:color w:val="222222"/>
          <w:sz w:val="23"/>
          <w:szCs w:val="23"/>
        </w:rPr>
      </w:pPr>
      <w:ins w:id="544" w:author="Unknown">
        <w:r w:rsidRPr="007564FC">
          <w:rPr>
            <w:rFonts w:ascii="Courier New" w:eastAsia="Times New Roman" w:hAnsi="Courier New" w:cs="Courier New"/>
            <w:color w:val="222222"/>
            <w:sz w:val="23"/>
            <w:szCs w:val="23"/>
          </w:rPr>
          <w:tab/>
          <w:t>@Column(name = "roll_number")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45" w:author="Unknown"/>
          <w:rFonts w:ascii="Courier New" w:eastAsia="Times New Roman" w:hAnsi="Courier New" w:cs="Courier New"/>
          <w:color w:val="222222"/>
          <w:sz w:val="23"/>
          <w:szCs w:val="23"/>
        </w:rPr>
      </w:pPr>
      <w:ins w:id="546" w:author="Unknown">
        <w:r w:rsidRPr="007564FC">
          <w:rPr>
            <w:rFonts w:ascii="Courier New" w:eastAsia="Times New Roman" w:hAnsi="Courier New" w:cs="Courier New"/>
            <w:color w:val="222222"/>
            <w:sz w:val="23"/>
            <w:szCs w:val="23"/>
          </w:rPr>
          <w:tab/>
          <w:t>private String rollNumber;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47"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48" w:author="Unknown"/>
          <w:rFonts w:ascii="Courier New" w:eastAsia="Times New Roman" w:hAnsi="Courier New" w:cs="Courier New"/>
          <w:color w:val="222222"/>
          <w:sz w:val="23"/>
          <w:szCs w:val="23"/>
        </w:rPr>
      </w:pPr>
      <w:ins w:id="549" w:author="Unknown">
        <w:r w:rsidRPr="007564FC">
          <w:rPr>
            <w:rFonts w:ascii="Courier New" w:eastAsia="Times New Roman" w:hAnsi="Courier New" w:cs="Courier New"/>
            <w:color w:val="222222"/>
            <w:sz w:val="23"/>
            <w:szCs w:val="23"/>
          </w:rPr>
          <w:tab/>
          <w:t>@Column(name =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50" w:author="Unknown"/>
          <w:rFonts w:ascii="Courier New" w:eastAsia="Times New Roman" w:hAnsi="Courier New" w:cs="Courier New"/>
          <w:color w:val="222222"/>
          <w:sz w:val="23"/>
          <w:szCs w:val="23"/>
        </w:rPr>
      </w:pPr>
      <w:ins w:id="551" w:author="Unknown">
        <w:r w:rsidRPr="007564FC">
          <w:rPr>
            <w:rFonts w:ascii="Courier New" w:eastAsia="Times New Roman" w:hAnsi="Courier New" w:cs="Courier New"/>
            <w:color w:val="222222"/>
            <w:sz w:val="23"/>
            <w:szCs w:val="23"/>
          </w:rPr>
          <w:tab/>
          <w:t>String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52" w:author="Unknown"/>
          <w:rFonts w:ascii="Courier New" w:eastAsia="Times New Roman" w:hAnsi="Courier New" w:cs="Courier New"/>
          <w:color w:val="222222"/>
          <w:sz w:val="23"/>
          <w:szCs w:val="23"/>
        </w:rPr>
      </w:pPr>
      <w:ins w:id="553" w:author="Unknown">
        <w:r w:rsidRPr="007564FC">
          <w:rPr>
            <w:rFonts w:ascii="Courier New" w:eastAsia="Times New Roman" w:hAnsi="Courier New" w:cs="Courier New"/>
            <w:color w:val="222222"/>
            <w:sz w:val="23"/>
            <w:szCs w:val="23"/>
          </w:rPr>
          <w:tab/>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54"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55" w:author="Unknown"/>
          <w:rFonts w:ascii="Courier New" w:eastAsia="Times New Roman" w:hAnsi="Courier New" w:cs="Courier New"/>
          <w:color w:val="222222"/>
          <w:sz w:val="23"/>
          <w:szCs w:val="23"/>
        </w:rPr>
      </w:pPr>
      <w:ins w:id="556"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557" w:author="Unknown"/>
          <w:rFonts w:ascii="Verdana" w:eastAsia="Times New Roman" w:hAnsi="Verdana" w:cs="Times New Roman"/>
          <w:color w:val="222222"/>
          <w:sz w:val="23"/>
          <w:szCs w:val="23"/>
        </w:rPr>
      </w:pPr>
      <w:ins w:id="558" w:author="Unknown">
        <w:r w:rsidRPr="007564FC">
          <w:rPr>
            <w:rFonts w:ascii="Verdana" w:eastAsia="Times New Roman" w:hAnsi="Verdana" w:cs="Times New Roman"/>
            <w:color w:val="222222"/>
            <w:sz w:val="23"/>
            <w:szCs w:val="23"/>
          </w:rPr>
          <w:t>and we have some record in the database as below.</w:t>
        </w:r>
      </w:ins>
    </w:p>
    <w:p w:rsidR="007564FC" w:rsidRPr="007564FC" w:rsidRDefault="007564FC" w:rsidP="007564FC">
      <w:pPr>
        <w:spacing w:after="0" w:line="240" w:lineRule="auto"/>
        <w:rPr>
          <w:ins w:id="559"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05300" cy="2114550"/>
            <wp:effectExtent l="19050" t="0" r="0" b="0"/>
            <wp:docPr id="2" name="Picture 2" descr="Spring Data JPA Projection Exampl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Data JPA Projection Example">
                      <a:hlinkClick r:id="rId42"/>
                    </pic:cNvPr>
                    <pic:cNvPicPr>
                      <a:picLocks noChangeAspect="1" noChangeArrowheads="1"/>
                    </pic:cNvPicPr>
                  </pic:nvPicPr>
                  <pic:blipFill>
                    <a:blip r:embed="rId43"/>
                    <a:srcRect/>
                    <a:stretch>
                      <a:fillRect/>
                    </a:stretch>
                  </pic:blipFill>
                  <pic:spPr bwMode="auto">
                    <a:xfrm>
                      <a:off x="0" y="0"/>
                      <a:ext cx="4305300" cy="2114550"/>
                    </a:xfrm>
                    <a:prstGeom prst="rect">
                      <a:avLst/>
                    </a:prstGeom>
                    <a:noFill/>
                    <a:ln w="9525">
                      <a:noFill/>
                      <a:miter lim="800000"/>
                      <a:headEnd/>
                      <a:tailEnd/>
                    </a:ln>
                  </pic:spPr>
                </pic:pic>
              </a:graphicData>
            </a:graphic>
          </wp:inline>
        </w:drawing>
      </w:r>
    </w:p>
    <w:p w:rsidR="007564FC" w:rsidRPr="007564FC" w:rsidRDefault="007564FC" w:rsidP="007564FC">
      <w:pPr>
        <w:shd w:val="clear" w:color="auto" w:fill="FFFFFF"/>
        <w:spacing w:after="390" w:line="240" w:lineRule="auto"/>
        <w:rPr>
          <w:ins w:id="560" w:author="Unknown"/>
          <w:rFonts w:ascii="Verdana" w:eastAsia="Times New Roman" w:hAnsi="Verdana" w:cs="Times New Roman"/>
          <w:color w:val="222222"/>
          <w:sz w:val="23"/>
          <w:szCs w:val="23"/>
        </w:rPr>
      </w:pPr>
      <w:ins w:id="561" w:author="Unknown">
        <w:r w:rsidRPr="007564FC">
          <w:rPr>
            <w:rFonts w:ascii="Verdana" w:eastAsia="Times New Roman" w:hAnsi="Verdana" w:cs="Times New Roman"/>
            <w:color w:val="222222"/>
            <w:sz w:val="23"/>
            <w:szCs w:val="23"/>
          </w:rPr>
          <w:t>We want to fetch any single column. For example, we want all student name as below.</w:t>
        </w:r>
      </w:ins>
    </w:p>
    <w:p w:rsidR="007564FC" w:rsidRPr="007564FC" w:rsidRDefault="007564FC" w:rsidP="007564FC">
      <w:pPr>
        <w:spacing w:after="0" w:line="240" w:lineRule="auto"/>
        <w:rPr>
          <w:ins w:id="562"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362200" cy="2066925"/>
            <wp:effectExtent l="19050" t="0" r="0" b="0"/>
            <wp:docPr id="3" name="Picture 3" descr="Spring Data JPA Projection Exampl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Data JPA Projection Example">
                      <a:hlinkClick r:id="rId44"/>
                    </pic:cNvPr>
                    <pic:cNvPicPr>
                      <a:picLocks noChangeAspect="1" noChangeArrowheads="1"/>
                    </pic:cNvPicPr>
                  </pic:nvPicPr>
                  <pic:blipFill>
                    <a:blip r:embed="rId45"/>
                    <a:srcRect/>
                    <a:stretch>
                      <a:fillRect/>
                    </a:stretch>
                  </pic:blipFill>
                  <pic:spPr bwMode="auto">
                    <a:xfrm>
                      <a:off x="0" y="0"/>
                      <a:ext cx="2362200" cy="2066925"/>
                    </a:xfrm>
                    <a:prstGeom prst="rect">
                      <a:avLst/>
                    </a:prstGeom>
                    <a:noFill/>
                    <a:ln w="9525">
                      <a:noFill/>
                      <a:miter lim="800000"/>
                      <a:headEnd/>
                      <a:tailEnd/>
                    </a:ln>
                  </pic:spPr>
                </pic:pic>
              </a:graphicData>
            </a:graphic>
          </wp:inline>
        </w:drawing>
      </w:r>
    </w:p>
    <w:p w:rsidR="007564FC" w:rsidRPr="007564FC" w:rsidRDefault="007564FC" w:rsidP="007564FC">
      <w:pPr>
        <w:shd w:val="clear" w:color="auto" w:fill="FFFFFF"/>
        <w:spacing w:after="390" w:line="240" w:lineRule="auto"/>
        <w:rPr>
          <w:ins w:id="563" w:author="Unknown"/>
          <w:rFonts w:ascii="Verdana" w:eastAsia="Times New Roman" w:hAnsi="Verdana" w:cs="Times New Roman"/>
          <w:color w:val="222222"/>
          <w:sz w:val="23"/>
          <w:szCs w:val="23"/>
        </w:rPr>
      </w:pPr>
      <w:ins w:id="564" w:author="Unknown">
        <w:r w:rsidRPr="007564FC">
          <w:rPr>
            <w:rFonts w:ascii="Verdana" w:eastAsia="Times New Roman" w:hAnsi="Verdana" w:cs="Times New Roman"/>
            <w:color w:val="222222"/>
            <w:sz w:val="23"/>
            <w:szCs w:val="23"/>
          </w:rPr>
          <w:t>Let’s see how to define Projection for the above requirement.</w:t>
        </w:r>
      </w:ins>
    </w:p>
    <w:p w:rsidR="007564FC" w:rsidRPr="007564FC" w:rsidRDefault="007564FC" w:rsidP="007564FC">
      <w:pPr>
        <w:shd w:val="clear" w:color="auto" w:fill="FFFFFF"/>
        <w:spacing w:after="390" w:line="240" w:lineRule="auto"/>
        <w:rPr>
          <w:ins w:id="565" w:author="Unknown"/>
          <w:rFonts w:ascii="Verdana" w:eastAsia="Times New Roman" w:hAnsi="Verdana" w:cs="Times New Roman"/>
          <w:color w:val="222222"/>
          <w:sz w:val="23"/>
          <w:szCs w:val="23"/>
        </w:rPr>
      </w:pPr>
      <w:ins w:id="566" w:author="Unknown">
        <w:r w:rsidRPr="007564FC">
          <w:rPr>
            <w:rFonts w:ascii="Verdana" w:eastAsia="Times New Roman" w:hAnsi="Verdana" w:cs="Times New Roman"/>
            <w:color w:val="222222"/>
            <w:sz w:val="23"/>
            <w:szCs w:val="23"/>
          </w:rPr>
          <w:t>Define Interface with some method.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67" w:author="Unknown"/>
          <w:rFonts w:ascii="Courier New" w:eastAsia="Times New Roman" w:hAnsi="Courier New" w:cs="Courier New"/>
          <w:color w:val="222222"/>
          <w:sz w:val="23"/>
          <w:szCs w:val="23"/>
        </w:rPr>
      </w:pPr>
      <w:ins w:id="568" w:author="Unknown">
        <w:r w:rsidRPr="007564FC">
          <w:rPr>
            <w:rFonts w:ascii="Courier New" w:eastAsia="Times New Roman" w:hAnsi="Courier New" w:cs="Courier New"/>
            <w:color w:val="222222"/>
            <w:sz w:val="23"/>
            <w:szCs w:val="23"/>
          </w:rPr>
          <w:lastRenderedPageBreak/>
          <w:t>package com.netsurfingzone.repository;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69"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70" w:author="Unknown"/>
          <w:rFonts w:ascii="Courier New" w:eastAsia="Times New Roman" w:hAnsi="Courier New" w:cs="Courier New"/>
          <w:color w:val="222222"/>
          <w:sz w:val="23"/>
          <w:szCs w:val="23"/>
        </w:rPr>
      </w:pPr>
      <w:ins w:id="571" w:author="Unknown">
        <w:r w:rsidRPr="007564FC">
          <w:rPr>
            <w:rFonts w:ascii="Courier New" w:eastAsia="Times New Roman" w:hAnsi="Courier New" w:cs="Courier New"/>
            <w:color w:val="222222"/>
            <w:sz w:val="23"/>
            <w:szCs w:val="23"/>
          </w:rPr>
          <w:t>public interface StudentName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72" w:author="Unknown"/>
          <w:rFonts w:ascii="Courier New" w:eastAsia="Times New Roman" w:hAnsi="Courier New" w:cs="Courier New"/>
          <w:color w:val="222222"/>
          <w:sz w:val="23"/>
          <w:szCs w:val="23"/>
        </w:rPr>
      </w:pPr>
      <w:ins w:id="573" w:author="Unknown">
        <w:r w:rsidRPr="007564FC">
          <w:rPr>
            <w:rFonts w:ascii="Courier New" w:eastAsia="Times New Roman" w:hAnsi="Courier New" w:cs="Courier New"/>
            <w:color w:val="222222"/>
            <w:sz w:val="23"/>
            <w:szCs w:val="23"/>
          </w:rPr>
          <w:tab/>
          <w:t>String getName();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74" w:author="Unknown"/>
          <w:rFonts w:ascii="Courier New" w:eastAsia="Times New Roman" w:hAnsi="Courier New" w:cs="Courier New"/>
          <w:color w:val="222222"/>
          <w:sz w:val="23"/>
          <w:szCs w:val="23"/>
        </w:rPr>
      </w:pPr>
      <w:ins w:id="575"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576" w:author="Unknown"/>
          <w:rFonts w:ascii="Verdana" w:eastAsia="Times New Roman" w:hAnsi="Verdana" w:cs="Times New Roman"/>
          <w:color w:val="222222"/>
          <w:sz w:val="23"/>
          <w:szCs w:val="23"/>
        </w:rPr>
      </w:pPr>
      <w:ins w:id="577" w:author="Unknown">
        <w:r w:rsidRPr="007564FC">
          <w:rPr>
            <w:rFonts w:ascii="Verdana" w:eastAsia="Times New Roman" w:hAnsi="Verdana" w:cs="Times New Roman"/>
            <w:color w:val="222222"/>
            <w:sz w:val="23"/>
            <w:szCs w:val="23"/>
          </w:rPr>
          <w:t>Define Repository as below.</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78" w:author="Unknown"/>
          <w:rFonts w:ascii="Courier New" w:eastAsia="Times New Roman" w:hAnsi="Courier New" w:cs="Courier New"/>
          <w:color w:val="222222"/>
          <w:sz w:val="23"/>
          <w:szCs w:val="23"/>
        </w:rPr>
      </w:pPr>
      <w:ins w:id="579" w:author="Unknown">
        <w:r w:rsidRPr="007564FC">
          <w:rPr>
            <w:rFonts w:ascii="Courier New" w:eastAsia="Times New Roman" w:hAnsi="Courier New" w:cs="Courier New"/>
            <w:color w:val="222222"/>
            <w:sz w:val="23"/>
            <w:szCs w:val="23"/>
          </w:rPr>
          <w:t>@Repository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80" w:author="Unknown"/>
          <w:rFonts w:ascii="Courier New" w:eastAsia="Times New Roman" w:hAnsi="Courier New" w:cs="Courier New"/>
          <w:color w:val="222222"/>
          <w:sz w:val="23"/>
          <w:szCs w:val="23"/>
        </w:rPr>
      </w:pPr>
      <w:ins w:id="581" w:author="Unknown">
        <w:r w:rsidRPr="007564FC">
          <w:rPr>
            <w:rFonts w:ascii="Courier New" w:eastAsia="Times New Roman" w:hAnsi="Courier New" w:cs="Courier New"/>
            <w:color w:val="222222"/>
            <w:sz w:val="23"/>
            <w:szCs w:val="23"/>
          </w:rPr>
          <w:t>public interface StudentRepository extends JpaRepository&lt;Student, Serializable&gt;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82" w:author="Unknown"/>
          <w:rFonts w:ascii="Courier New" w:eastAsia="Times New Roman" w:hAnsi="Courier New" w:cs="Courier New"/>
          <w:color w:val="222222"/>
          <w:sz w:val="23"/>
          <w:szCs w:val="23"/>
        </w:rPr>
      </w:pPr>
      <w:ins w:id="583" w:author="Unknown">
        <w:r w:rsidRPr="007564FC">
          <w:rPr>
            <w:rFonts w:ascii="Courier New" w:eastAsia="Times New Roman" w:hAnsi="Courier New" w:cs="Courier New"/>
            <w:color w:val="222222"/>
            <w:sz w:val="23"/>
            <w:szCs w:val="23"/>
          </w:rPr>
          <w:tab/>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84" w:author="Unknown"/>
          <w:rFonts w:ascii="Courier New" w:eastAsia="Times New Roman" w:hAnsi="Courier New" w:cs="Courier New"/>
          <w:color w:val="222222"/>
          <w:sz w:val="23"/>
          <w:szCs w:val="23"/>
        </w:rPr>
      </w:pPr>
      <w:ins w:id="585" w:author="Unknown">
        <w:r w:rsidRPr="007564FC">
          <w:rPr>
            <w:rFonts w:ascii="Courier New" w:eastAsia="Times New Roman" w:hAnsi="Courier New" w:cs="Courier New"/>
            <w:color w:val="222222"/>
            <w:sz w:val="23"/>
            <w:szCs w:val="23"/>
          </w:rPr>
          <w:tab/>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86" w:author="Unknown"/>
          <w:rFonts w:ascii="Courier New" w:eastAsia="Times New Roman" w:hAnsi="Courier New" w:cs="Courier New"/>
          <w:color w:val="222222"/>
          <w:sz w:val="23"/>
          <w:szCs w:val="23"/>
        </w:rPr>
      </w:pPr>
      <w:ins w:id="587" w:author="Unknown">
        <w:r w:rsidRPr="007564FC">
          <w:rPr>
            <w:rFonts w:ascii="Courier New" w:eastAsia="Times New Roman" w:hAnsi="Courier New" w:cs="Courier New"/>
            <w:color w:val="222222"/>
            <w:sz w:val="23"/>
            <w:szCs w:val="23"/>
          </w:rPr>
          <w:tab/>
          <w:t>List&lt;StudentName&gt; findAllBy();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88"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589" w:author="Unknown"/>
          <w:rFonts w:ascii="Courier New" w:eastAsia="Times New Roman" w:hAnsi="Courier New" w:cs="Courier New"/>
          <w:color w:val="222222"/>
          <w:sz w:val="23"/>
          <w:szCs w:val="23"/>
        </w:rPr>
      </w:pPr>
      <w:ins w:id="590"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591" w:author="Unknown"/>
          <w:rFonts w:ascii="Verdana" w:eastAsia="Times New Roman" w:hAnsi="Verdana" w:cs="Times New Roman"/>
          <w:color w:val="222222"/>
          <w:sz w:val="23"/>
          <w:szCs w:val="23"/>
        </w:rPr>
      </w:pPr>
      <w:ins w:id="592" w:author="Unknown">
        <w:r w:rsidRPr="007564FC">
          <w:rPr>
            <w:rFonts w:ascii="Verdana" w:eastAsia="Times New Roman" w:hAnsi="Verdana" w:cs="Times New Roman"/>
            <w:color w:val="222222"/>
            <w:sz w:val="23"/>
            <w:szCs w:val="23"/>
          </w:rPr>
          <w:t>Generated query.</w:t>
        </w:r>
      </w:ins>
    </w:p>
    <w:p w:rsidR="007564FC" w:rsidRPr="007564FC" w:rsidRDefault="007564FC" w:rsidP="007564FC">
      <w:pPr>
        <w:shd w:val="clear" w:color="auto" w:fill="FFFFFF"/>
        <w:spacing w:after="390" w:line="240" w:lineRule="auto"/>
        <w:rPr>
          <w:ins w:id="593" w:author="Unknown"/>
          <w:rFonts w:ascii="Verdana" w:eastAsia="Times New Roman" w:hAnsi="Verdana" w:cs="Times New Roman"/>
          <w:color w:val="222222"/>
          <w:sz w:val="23"/>
          <w:szCs w:val="23"/>
        </w:rPr>
      </w:pPr>
      <w:ins w:id="594" w:author="Unknown">
        <w:r w:rsidRPr="007564FC">
          <w:rPr>
            <w:rFonts w:ascii="Verdana" w:eastAsia="Times New Roman" w:hAnsi="Verdana" w:cs="Times New Roman"/>
            <w:color w:val="222222"/>
            <w:sz w:val="23"/>
            <w:szCs w:val="23"/>
          </w:rPr>
          <w:t>Hibernate:</w:t>
        </w:r>
        <w:r w:rsidRPr="007564FC">
          <w:rPr>
            <w:rFonts w:ascii="Verdana" w:eastAsia="Times New Roman" w:hAnsi="Verdana" w:cs="Times New Roman"/>
            <w:color w:val="222222"/>
            <w:sz w:val="23"/>
            <w:szCs w:val="23"/>
          </w:rPr>
          <w:br/>
          <w:t>select</w:t>
        </w:r>
        <w:r w:rsidRPr="007564FC">
          <w:rPr>
            <w:rFonts w:ascii="Verdana" w:eastAsia="Times New Roman" w:hAnsi="Verdana" w:cs="Times New Roman"/>
            <w:color w:val="222222"/>
            <w:sz w:val="23"/>
            <w:szCs w:val="23"/>
          </w:rPr>
          <w:br/>
          <w:t>student0_.name as col_0_0_</w:t>
        </w:r>
        <w:r w:rsidRPr="007564FC">
          <w:rPr>
            <w:rFonts w:ascii="Verdana" w:eastAsia="Times New Roman" w:hAnsi="Verdana" w:cs="Times New Roman"/>
            <w:color w:val="222222"/>
            <w:sz w:val="23"/>
            <w:szCs w:val="23"/>
          </w:rPr>
          <w:br/>
          <w:t>from</w:t>
        </w:r>
        <w:r w:rsidRPr="007564FC">
          <w:rPr>
            <w:rFonts w:ascii="Verdana" w:eastAsia="Times New Roman" w:hAnsi="Verdana" w:cs="Times New Roman"/>
            <w:color w:val="222222"/>
            <w:sz w:val="23"/>
            <w:szCs w:val="23"/>
          </w:rPr>
          <w:br/>
          <w:t>student student0_</w:t>
        </w:r>
      </w:ins>
    </w:p>
    <w:p w:rsidR="007564FC" w:rsidRPr="007564FC" w:rsidRDefault="007564FC" w:rsidP="007564FC">
      <w:pPr>
        <w:shd w:val="clear" w:color="auto" w:fill="FFFFFF"/>
        <w:spacing w:after="390" w:line="240" w:lineRule="auto"/>
        <w:rPr>
          <w:ins w:id="595" w:author="Unknown"/>
          <w:rFonts w:ascii="Verdana" w:eastAsia="Times New Roman" w:hAnsi="Verdana" w:cs="Times New Roman"/>
          <w:color w:val="222222"/>
          <w:sz w:val="23"/>
          <w:szCs w:val="23"/>
        </w:rPr>
      </w:pPr>
      <w:ins w:id="596" w:author="Unknown">
        <w:r w:rsidRPr="007564FC">
          <w:rPr>
            <w:rFonts w:ascii="Verdana" w:eastAsia="Times New Roman" w:hAnsi="Verdana" w:cs="Times New Roman"/>
            <w:color w:val="FFFFFF"/>
            <w:sz w:val="23"/>
            <w:szCs w:val="23"/>
          </w:rPr>
          <w:t>Some more Spring Data JPA Interview Questions and Answers.</w:t>
        </w:r>
      </w:ins>
    </w:p>
    <w:p w:rsidR="007564FC" w:rsidRPr="007564FC" w:rsidRDefault="007564FC" w:rsidP="007564FC">
      <w:pPr>
        <w:shd w:val="clear" w:color="auto" w:fill="FFFFFF"/>
        <w:spacing w:before="450" w:after="300" w:line="570" w:lineRule="atLeast"/>
        <w:outlineLvl w:val="1"/>
        <w:rPr>
          <w:ins w:id="597" w:author="Unknown"/>
          <w:rFonts w:ascii="Arial" w:eastAsia="Times New Roman" w:hAnsi="Arial" w:cs="Arial"/>
          <w:color w:val="111111"/>
          <w:sz w:val="41"/>
          <w:szCs w:val="41"/>
        </w:rPr>
      </w:pPr>
      <w:ins w:id="598" w:author="Unknown">
        <w:r w:rsidRPr="007564FC">
          <w:rPr>
            <w:rFonts w:ascii="Verdana" w:eastAsia="Times New Roman" w:hAnsi="Verdana" w:cs="Arial"/>
            <w:color w:val="111111"/>
            <w:sz w:val="41"/>
            <w:szCs w:val="41"/>
          </w:rPr>
          <w:t>How to write query using @NamedQueries and @NamedNativeQueries in Spring Data JPA.</w:t>
        </w:r>
      </w:ins>
    </w:p>
    <w:p w:rsidR="007564FC" w:rsidRPr="007564FC" w:rsidRDefault="007564FC" w:rsidP="007564FC">
      <w:pPr>
        <w:shd w:val="clear" w:color="auto" w:fill="FFFFFF"/>
        <w:spacing w:after="390" w:line="240" w:lineRule="auto"/>
        <w:rPr>
          <w:ins w:id="599" w:author="Unknown"/>
          <w:rFonts w:ascii="Verdana" w:eastAsia="Times New Roman" w:hAnsi="Verdana" w:cs="Times New Roman"/>
          <w:color w:val="222222"/>
          <w:sz w:val="23"/>
          <w:szCs w:val="23"/>
        </w:rPr>
      </w:pPr>
      <w:ins w:id="600" w:author="Unknown">
        <w:r w:rsidRPr="007564FC">
          <w:rPr>
            <w:rFonts w:ascii="Verdana" w:eastAsia="Times New Roman" w:hAnsi="Verdana" w:cs="Times New Roman"/>
            <w:color w:val="222222"/>
            <w:sz w:val="23"/>
            <w:szCs w:val="23"/>
          </w:rPr>
          <w:lastRenderedPageBreak/>
          <w:t>Both @NamedQueries and @NamedNativeQueries annotations used with the entity.</w:t>
        </w:r>
      </w:ins>
    </w:p>
    <w:p w:rsidR="007564FC" w:rsidRPr="007564FC" w:rsidRDefault="007564FC" w:rsidP="007564FC">
      <w:pPr>
        <w:shd w:val="clear" w:color="auto" w:fill="FFFFFF"/>
        <w:spacing w:after="390" w:line="240" w:lineRule="auto"/>
        <w:rPr>
          <w:ins w:id="601" w:author="Unknown"/>
          <w:rFonts w:ascii="Verdana" w:eastAsia="Times New Roman" w:hAnsi="Verdana" w:cs="Times New Roman"/>
          <w:color w:val="222222"/>
          <w:sz w:val="23"/>
          <w:szCs w:val="23"/>
        </w:rPr>
      </w:pPr>
      <w:ins w:id="602" w:author="Unknown">
        <w:r w:rsidRPr="007564FC">
          <w:rPr>
            <w:rFonts w:ascii="Verdana" w:eastAsia="Times New Roman" w:hAnsi="Verdana" w:cs="Times New Roman"/>
            <w:color w:val="222222"/>
            <w:sz w:val="23"/>
            <w:szCs w:val="23"/>
          </w:rPr>
          <w:t>Using @NamedQueries.</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03" w:author="Unknown"/>
          <w:rFonts w:ascii="Courier New" w:eastAsia="Times New Roman" w:hAnsi="Courier New" w:cs="Courier New"/>
          <w:color w:val="222222"/>
          <w:sz w:val="23"/>
          <w:szCs w:val="23"/>
        </w:rPr>
      </w:pPr>
      <w:ins w:id="604" w:author="Unknown">
        <w:r w:rsidRPr="007564FC">
          <w:rPr>
            <w:rFonts w:ascii="Courier New" w:eastAsia="Times New Roman" w:hAnsi="Courier New" w:cs="Courier New"/>
            <w:color w:val="222222"/>
            <w:sz w:val="23"/>
            <w:szCs w:val="23"/>
          </w:rPr>
          <w:t>package com.netsurfingzone.entity;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05" w:author="Unknown"/>
          <w:rFonts w:ascii="Courier New" w:eastAsia="Times New Roman" w:hAnsi="Courier New" w:cs="Courier New"/>
          <w:color w:val="222222"/>
          <w:sz w:val="23"/>
          <w:szCs w:val="23"/>
        </w:rPr>
      </w:pPr>
      <w:ins w:id="606"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07" w:author="Unknown"/>
          <w:rFonts w:ascii="Courier New" w:eastAsia="Times New Roman" w:hAnsi="Courier New" w:cs="Courier New"/>
          <w:color w:val="222222"/>
          <w:sz w:val="23"/>
          <w:szCs w:val="23"/>
        </w:rPr>
      </w:pPr>
      <w:ins w:id="608" w:author="Unknown">
        <w:r w:rsidRPr="007564FC">
          <w:rPr>
            <w:rFonts w:ascii="Courier New" w:eastAsia="Times New Roman" w:hAnsi="Courier New" w:cs="Courier New"/>
            <w:color w:val="222222"/>
            <w:sz w:val="23"/>
            <w:szCs w:val="23"/>
          </w:rPr>
          <w:t>@Entity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09" w:author="Unknown"/>
          <w:rFonts w:ascii="Courier New" w:eastAsia="Times New Roman" w:hAnsi="Courier New" w:cs="Courier New"/>
          <w:color w:val="222222"/>
          <w:sz w:val="23"/>
          <w:szCs w:val="23"/>
        </w:rPr>
      </w:pPr>
      <w:ins w:id="610" w:author="Unknown">
        <w:r w:rsidRPr="007564FC">
          <w:rPr>
            <w:rFonts w:ascii="Courier New" w:eastAsia="Times New Roman" w:hAnsi="Courier New" w:cs="Courier New"/>
            <w:color w:val="222222"/>
            <w:sz w:val="23"/>
            <w:szCs w:val="23"/>
          </w:rPr>
          <w:t>@NamedQueries({ @NamedQuery(name = "Student.findByName1", query = "select s from Student s where s.name = ?1"),</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11" w:author="Unknown"/>
          <w:rFonts w:ascii="Courier New" w:eastAsia="Times New Roman" w:hAnsi="Courier New" w:cs="Courier New"/>
          <w:color w:val="222222"/>
          <w:sz w:val="23"/>
          <w:szCs w:val="23"/>
        </w:rPr>
      </w:pPr>
      <w:ins w:id="612"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@NamedQuery(name = "Student.findByNameAndRollNumber", query = "select s from Student s where s.name = ?1 and s.rollNumber = ?2"),</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13" w:author="Unknown"/>
          <w:rFonts w:ascii="Courier New" w:eastAsia="Times New Roman" w:hAnsi="Courier New" w:cs="Courier New"/>
          <w:color w:val="222222"/>
          <w:sz w:val="23"/>
          <w:szCs w:val="23"/>
        </w:rPr>
      </w:pPr>
      <w:ins w:id="614"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@NamedQuery(name = "Student.findByNameOrRollNumber", query = "select s from Student s where s.name = ?1 or s.rollNumber = ?2")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15" w:author="Unknown"/>
          <w:rFonts w:ascii="Courier New" w:eastAsia="Times New Roman" w:hAnsi="Courier New" w:cs="Courier New"/>
          <w:color w:val="222222"/>
          <w:sz w:val="23"/>
          <w:szCs w:val="23"/>
        </w:rPr>
      </w:pPr>
      <w:ins w:id="616" w:author="Unknown">
        <w:r w:rsidRPr="007564FC">
          <w:rPr>
            <w:rFonts w:ascii="Courier New" w:eastAsia="Times New Roman" w:hAnsi="Courier New" w:cs="Courier New"/>
            <w:color w:val="222222"/>
            <w:sz w:val="23"/>
            <w:szCs w:val="23"/>
          </w:rPr>
          <w:t>public class Student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17" w:author="Unknown"/>
          <w:rFonts w:ascii="Courier New" w:eastAsia="Times New Roman" w:hAnsi="Courier New" w:cs="Courier New"/>
          <w:color w:val="222222"/>
          <w:sz w:val="23"/>
          <w:szCs w:val="23"/>
        </w:rPr>
      </w:pPr>
      <w:ins w:id="618"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19" w:author="Unknown"/>
          <w:rFonts w:ascii="Courier New" w:eastAsia="Times New Roman" w:hAnsi="Courier New" w:cs="Courier New"/>
          <w:color w:val="222222"/>
          <w:sz w:val="23"/>
          <w:szCs w:val="23"/>
        </w:rPr>
      </w:pPr>
      <w:ins w:id="620" w:author="Unknown">
        <w:r w:rsidRPr="007564FC">
          <w:rPr>
            <w:rFonts w:ascii="Courier New" w:eastAsia="Times New Roman" w:hAnsi="Courier New" w:cs="Courier New"/>
            <w:color w:val="222222"/>
            <w:sz w:val="23"/>
            <w:szCs w:val="23"/>
          </w:rPr>
          <w:tab/>
          <w:t>@Id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21" w:author="Unknown"/>
          <w:rFonts w:ascii="Courier New" w:eastAsia="Times New Roman" w:hAnsi="Courier New" w:cs="Courier New"/>
          <w:color w:val="222222"/>
          <w:sz w:val="23"/>
          <w:szCs w:val="23"/>
        </w:rPr>
      </w:pPr>
      <w:ins w:id="622" w:author="Unknown">
        <w:r w:rsidRPr="007564FC">
          <w:rPr>
            <w:rFonts w:ascii="Courier New" w:eastAsia="Times New Roman" w:hAnsi="Courier New" w:cs="Courier New"/>
            <w:color w:val="222222"/>
            <w:sz w:val="23"/>
            <w:szCs w:val="23"/>
          </w:rPr>
          <w:tab/>
          <w:t>@GeneratedValue(strategy = GenerationType.AUTO)</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23" w:author="Unknown"/>
          <w:rFonts w:ascii="Courier New" w:eastAsia="Times New Roman" w:hAnsi="Courier New" w:cs="Courier New"/>
          <w:color w:val="222222"/>
          <w:sz w:val="23"/>
          <w:szCs w:val="23"/>
        </w:rPr>
      </w:pPr>
      <w:ins w:id="624" w:author="Unknown">
        <w:r w:rsidRPr="007564FC">
          <w:rPr>
            <w:rFonts w:ascii="Courier New" w:eastAsia="Times New Roman" w:hAnsi="Courier New" w:cs="Courier New"/>
            <w:color w:val="222222"/>
            <w:sz w:val="23"/>
            <w:szCs w:val="23"/>
          </w:rPr>
          <w:tab/>
          <w:t>private int 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25" w:author="Unknown"/>
          <w:rFonts w:ascii="Courier New" w:eastAsia="Times New Roman" w:hAnsi="Courier New" w:cs="Courier New"/>
          <w:color w:val="222222"/>
          <w:sz w:val="23"/>
          <w:szCs w:val="23"/>
        </w:rPr>
      </w:pPr>
      <w:ins w:id="626"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27" w:author="Unknown"/>
          <w:rFonts w:ascii="Courier New" w:eastAsia="Times New Roman" w:hAnsi="Courier New" w:cs="Courier New"/>
          <w:color w:val="222222"/>
          <w:sz w:val="23"/>
          <w:szCs w:val="23"/>
        </w:rPr>
      </w:pPr>
      <w:ins w:id="628" w:author="Unknown">
        <w:r w:rsidRPr="007564FC">
          <w:rPr>
            <w:rFonts w:ascii="Courier New" w:eastAsia="Times New Roman" w:hAnsi="Courier New" w:cs="Courier New"/>
            <w:color w:val="222222"/>
            <w:sz w:val="23"/>
            <w:szCs w:val="23"/>
          </w:rPr>
          <w:tab/>
          <w:t>@Column(name =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29" w:author="Unknown"/>
          <w:rFonts w:ascii="Courier New" w:eastAsia="Times New Roman" w:hAnsi="Courier New" w:cs="Courier New"/>
          <w:color w:val="222222"/>
          <w:sz w:val="23"/>
          <w:szCs w:val="23"/>
        </w:rPr>
      </w:pPr>
      <w:ins w:id="630" w:author="Unknown">
        <w:r w:rsidRPr="007564FC">
          <w:rPr>
            <w:rFonts w:ascii="Courier New" w:eastAsia="Times New Roman" w:hAnsi="Courier New" w:cs="Courier New"/>
            <w:color w:val="222222"/>
            <w:sz w:val="23"/>
            <w:szCs w:val="23"/>
          </w:rPr>
          <w:tab/>
          <w:t>private 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31" w:author="Unknown"/>
          <w:rFonts w:ascii="Courier New" w:eastAsia="Times New Roman" w:hAnsi="Courier New" w:cs="Courier New"/>
          <w:color w:val="222222"/>
          <w:sz w:val="23"/>
          <w:szCs w:val="23"/>
        </w:rPr>
      </w:pPr>
      <w:ins w:id="632"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33" w:author="Unknown"/>
          <w:rFonts w:ascii="Courier New" w:eastAsia="Times New Roman" w:hAnsi="Courier New" w:cs="Courier New"/>
          <w:color w:val="222222"/>
          <w:sz w:val="23"/>
          <w:szCs w:val="23"/>
        </w:rPr>
      </w:pPr>
      <w:ins w:id="634" w:author="Unknown">
        <w:r w:rsidRPr="007564FC">
          <w:rPr>
            <w:rFonts w:ascii="Courier New" w:eastAsia="Times New Roman" w:hAnsi="Courier New" w:cs="Courier New"/>
            <w:color w:val="222222"/>
            <w:sz w:val="23"/>
            <w:szCs w:val="23"/>
          </w:rPr>
          <w:tab/>
          <w:t>@Column(name = "roll_number")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35" w:author="Unknown"/>
          <w:rFonts w:ascii="Courier New" w:eastAsia="Times New Roman" w:hAnsi="Courier New" w:cs="Courier New"/>
          <w:color w:val="222222"/>
          <w:sz w:val="23"/>
          <w:szCs w:val="23"/>
        </w:rPr>
      </w:pPr>
      <w:ins w:id="636" w:author="Unknown">
        <w:r w:rsidRPr="007564FC">
          <w:rPr>
            <w:rFonts w:ascii="Courier New" w:eastAsia="Times New Roman" w:hAnsi="Courier New" w:cs="Courier New"/>
            <w:color w:val="222222"/>
            <w:sz w:val="23"/>
            <w:szCs w:val="23"/>
          </w:rPr>
          <w:lastRenderedPageBreak/>
          <w:tab/>
          <w:t>private String rollNumber;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37" w:author="Unknown"/>
          <w:rFonts w:ascii="Courier New" w:eastAsia="Times New Roman" w:hAnsi="Courier New" w:cs="Courier New"/>
          <w:color w:val="222222"/>
          <w:sz w:val="23"/>
          <w:szCs w:val="23"/>
        </w:rPr>
      </w:pPr>
      <w:ins w:id="638"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39" w:author="Unknown"/>
          <w:rFonts w:ascii="Courier New" w:eastAsia="Times New Roman" w:hAnsi="Courier New" w:cs="Courier New"/>
          <w:color w:val="222222"/>
          <w:sz w:val="23"/>
          <w:szCs w:val="23"/>
        </w:rPr>
      </w:pPr>
      <w:ins w:id="640" w:author="Unknown">
        <w:r w:rsidRPr="007564FC">
          <w:rPr>
            <w:rFonts w:ascii="Courier New" w:eastAsia="Times New Roman" w:hAnsi="Courier New" w:cs="Courier New"/>
            <w:color w:val="222222"/>
            <w:sz w:val="23"/>
            <w:szCs w:val="23"/>
          </w:rPr>
          <w:tab/>
          <w:t>@Column(name =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41" w:author="Unknown"/>
          <w:rFonts w:ascii="Courier New" w:eastAsia="Times New Roman" w:hAnsi="Courier New" w:cs="Courier New"/>
          <w:color w:val="222222"/>
          <w:sz w:val="23"/>
          <w:szCs w:val="23"/>
        </w:rPr>
      </w:pPr>
      <w:ins w:id="642" w:author="Unknown">
        <w:r w:rsidRPr="007564FC">
          <w:rPr>
            <w:rFonts w:ascii="Courier New" w:eastAsia="Times New Roman" w:hAnsi="Courier New" w:cs="Courier New"/>
            <w:color w:val="222222"/>
            <w:sz w:val="23"/>
            <w:szCs w:val="23"/>
          </w:rPr>
          <w:tab/>
          <w:t>String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43" w:author="Unknown"/>
          <w:rFonts w:ascii="Courier New" w:eastAsia="Times New Roman" w:hAnsi="Courier New" w:cs="Courier New"/>
          <w:color w:val="222222"/>
          <w:sz w:val="23"/>
          <w:szCs w:val="23"/>
        </w:rPr>
      </w:pPr>
      <w:ins w:id="644"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45" w:author="Unknown"/>
          <w:rFonts w:ascii="Courier New" w:eastAsia="Times New Roman" w:hAnsi="Courier New" w:cs="Courier New"/>
          <w:color w:val="222222"/>
          <w:sz w:val="23"/>
          <w:szCs w:val="23"/>
        </w:rPr>
      </w:pPr>
      <w:ins w:id="646"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647" w:author="Unknown"/>
          <w:rFonts w:ascii="Verdana" w:eastAsia="Times New Roman" w:hAnsi="Verdana" w:cs="Times New Roman"/>
          <w:color w:val="222222"/>
          <w:sz w:val="23"/>
          <w:szCs w:val="23"/>
        </w:rPr>
      </w:pPr>
      <w:ins w:id="648" w:author="Unknown">
        <w:r w:rsidRPr="007564FC">
          <w:rPr>
            <w:rFonts w:ascii="Verdana" w:eastAsia="Times New Roman" w:hAnsi="Verdana" w:cs="Times New Roman"/>
            <w:color w:val="222222"/>
            <w:sz w:val="23"/>
            <w:szCs w:val="23"/>
          </w:rPr>
          <w:t>Using @NamedNativeQueries.</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49" w:author="Unknown"/>
          <w:rFonts w:ascii="Courier New" w:eastAsia="Times New Roman" w:hAnsi="Courier New" w:cs="Courier New"/>
          <w:color w:val="222222"/>
          <w:sz w:val="23"/>
          <w:szCs w:val="23"/>
        </w:rPr>
      </w:pPr>
      <w:ins w:id="650" w:author="Unknown">
        <w:r w:rsidRPr="007564FC">
          <w:rPr>
            <w:rFonts w:ascii="Courier New" w:eastAsia="Times New Roman" w:hAnsi="Courier New" w:cs="Courier New"/>
            <w:color w:val="222222"/>
            <w:sz w:val="23"/>
            <w:szCs w:val="23"/>
          </w:rPr>
          <w:t>package com.netsurfingzone.entity;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51" w:author="Unknown"/>
          <w:rFonts w:ascii="Courier New" w:eastAsia="Times New Roman" w:hAnsi="Courier New" w:cs="Courier New"/>
          <w:color w:val="222222"/>
          <w:sz w:val="23"/>
          <w:szCs w:val="23"/>
        </w:rPr>
      </w:pPr>
      <w:ins w:id="652"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53" w:author="Unknown"/>
          <w:rFonts w:ascii="Courier New" w:eastAsia="Times New Roman" w:hAnsi="Courier New" w:cs="Courier New"/>
          <w:color w:val="222222"/>
          <w:sz w:val="23"/>
          <w:szCs w:val="23"/>
        </w:rPr>
      </w:pPr>
      <w:ins w:id="654" w:author="Unknown">
        <w:r w:rsidRPr="007564FC">
          <w:rPr>
            <w:rFonts w:ascii="Courier New" w:eastAsia="Times New Roman" w:hAnsi="Courier New" w:cs="Courier New"/>
            <w:color w:val="222222"/>
            <w:sz w:val="23"/>
            <w:szCs w:val="23"/>
          </w:rPr>
          <w:t>@Entity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55" w:author="Unknown"/>
          <w:rFonts w:ascii="Courier New" w:eastAsia="Times New Roman" w:hAnsi="Courier New" w:cs="Courier New"/>
          <w:color w:val="222222"/>
          <w:sz w:val="23"/>
          <w:szCs w:val="23"/>
        </w:rPr>
      </w:pPr>
      <w:ins w:id="656" w:author="Unknown">
        <w:r w:rsidRPr="007564FC">
          <w:rPr>
            <w:rFonts w:ascii="Courier New" w:eastAsia="Times New Roman" w:hAnsi="Courier New" w:cs="Courier New"/>
            <w:color w:val="222222"/>
            <w:sz w:val="23"/>
            <w:szCs w:val="23"/>
          </w:rPr>
          <w:t>@NamedNativeQueries({</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57" w:author="Unknown"/>
          <w:rFonts w:ascii="Courier New" w:eastAsia="Times New Roman" w:hAnsi="Courier New" w:cs="Courier New"/>
          <w:color w:val="222222"/>
          <w:sz w:val="23"/>
          <w:szCs w:val="23"/>
        </w:rPr>
      </w:pPr>
      <w:ins w:id="658"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@NamedNativeQuery(name = "Student.findByName", query = "select * from Student where name = ?1", resultClass = Student.class),</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59" w:author="Unknown"/>
          <w:rFonts w:ascii="Courier New" w:eastAsia="Times New Roman" w:hAnsi="Courier New" w:cs="Courier New"/>
          <w:color w:val="222222"/>
          <w:sz w:val="23"/>
          <w:szCs w:val="23"/>
        </w:rPr>
      </w:pPr>
      <w:ins w:id="660"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@NamedNativeQuery(name = "Student.findByNameAndRollNumber", query = "select * from Student where name = ?1 and roll_number = ?2", resultClass = Student.class),</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61" w:author="Unknown"/>
          <w:rFonts w:ascii="Courier New" w:eastAsia="Times New Roman" w:hAnsi="Courier New" w:cs="Courier New"/>
          <w:color w:val="222222"/>
          <w:sz w:val="23"/>
          <w:szCs w:val="23"/>
        </w:rPr>
      </w:pPr>
      <w:ins w:id="662"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@NamedNativeQuery(name = "Student.findByNameOrRollNumber", query = "select * from Student where name = ?1 or roll_number = ?2", resultClass = Student.class)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63" w:author="Unknown"/>
          <w:rFonts w:ascii="Courier New" w:eastAsia="Times New Roman" w:hAnsi="Courier New" w:cs="Courier New"/>
          <w:color w:val="222222"/>
          <w:sz w:val="23"/>
          <w:szCs w:val="23"/>
        </w:rPr>
      </w:pPr>
      <w:ins w:id="664" w:author="Unknown">
        <w:r w:rsidRPr="007564FC">
          <w:rPr>
            <w:rFonts w:ascii="Courier New" w:eastAsia="Times New Roman" w:hAnsi="Courier New" w:cs="Courier New"/>
            <w:color w:val="222222"/>
            <w:sz w:val="23"/>
            <w:szCs w:val="23"/>
          </w:rPr>
          <w:t>public class Student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65" w:author="Unknown"/>
          <w:rFonts w:ascii="Courier New" w:eastAsia="Times New Roman" w:hAnsi="Courier New" w:cs="Courier New"/>
          <w:color w:val="222222"/>
          <w:sz w:val="23"/>
          <w:szCs w:val="23"/>
        </w:rPr>
      </w:pPr>
      <w:ins w:id="666"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67" w:author="Unknown"/>
          <w:rFonts w:ascii="Courier New" w:eastAsia="Times New Roman" w:hAnsi="Courier New" w:cs="Courier New"/>
          <w:color w:val="222222"/>
          <w:sz w:val="23"/>
          <w:szCs w:val="23"/>
        </w:rPr>
      </w:pPr>
      <w:ins w:id="668" w:author="Unknown">
        <w:r w:rsidRPr="007564FC">
          <w:rPr>
            <w:rFonts w:ascii="Courier New" w:eastAsia="Times New Roman" w:hAnsi="Courier New" w:cs="Courier New"/>
            <w:color w:val="222222"/>
            <w:sz w:val="23"/>
            <w:szCs w:val="23"/>
          </w:rPr>
          <w:tab/>
          <w:t>@Id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69" w:author="Unknown"/>
          <w:rFonts w:ascii="Courier New" w:eastAsia="Times New Roman" w:hAnsi="Courier New" w:cs="Courier New"/>
          <w:color w:val="222222"/>
          <w:sz w:val="23"/>
          <w:szCs w:val="23"/>
        </w:rPr>
      </w:pPr>
      <w:ins w:id="670" w:author="Unknown">
        <w:r w:rsidRPr="007564FC">
          <w:rPr>
            <w:rFonts w:ascii="Courier New" w:eastAsia="Times New Roman" w:hAnsi="Courier New" w:cs="Courier New"/>
            <w:color w:val="222222"/>
            <w:sz w:val="23"/>
            <w:szCs w:val="23"/>
          </w:rPr>
          <w:tab/>
          <w:t>@GeneratedValue(strategy = GenerationType.AUTO)</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71" w:author="Unknown"/>
          <w:rFonts w:ascii="Courier New" w:eastAsia="Times New Roman" w:hAnsi="Courier New" w:cs="Courier New"/>
          <w:color w:val="222222"/>
          <w:sz w:val="23"/>
          <w:szCs w:val="23"/>
        </w:rPr>
      </w:pPr>
      <w:ins w:id="672" w:author="Unknown">
        <w:r w:rsidRPr="007564FC">
          <w:rPr>
            <w:rFonts w:ascii="Courier New" w:eastAsia="Times New Roman" w:hAnsi="Courier New" w:cs="Courier New"/>
            <w:color w:val="222222"/>
            <w:sz w:val="23"/>
            <w:szCs w:val="23"/>
          </w:rPr>
          <w:lastRenderedPageBreak/>
          <w:tab/>
          <w:t>private int 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73" w:author="Unknown"/>
          <w:rFonts w:ascii="Courier New" w:eastAsia="Times New Roman" w:hAnsi="Courier New" w:cs="Courier New"/>
          <w:color w:val="222222"/>
          <w:sz w:val="23"/>
          <w:szCs w:val="23"/>
        </w:rPr>
      </w:pPr>
      <w:ins w:id="674"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75" w:author="Unknown"/>
          <w:rFonts w:ascii="Courier New" w:eastAsia="Times New Roman" w:hAnsi="Courier New" w:cs="Courier New"/>
          <w:color w:val="222222"/>
          <w:sz w:val="23"/>
          <w:szCs w:val="23"/>
        </w:rPr>
      </w:pPr>
      <w:ins w:id="676" w:author="Unknown">
        <w:r w:rsidRPr="007564FC">
          <w:rPr>
            <w:rFonts w:ascii="Courier New" w:eastAsia="Times New Roman" w:hAnsi="Courier New" w:cs="Courier New"/>
            <w:color w:val="222222"/>
            <w:sz w:val="23"/>
            <w:szCs w:val="23"/>
          </w:rPr>
          <w:tab/>
          <w:t>@Column(name =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77" w:author="Unknown"/>
          <w:rFonts w:ascii="Courier New" w:eastAsia="Times New Roman" w:hAnsi="Courier New" w:cs="Courier New"/>
          <w:color w:val="222222"/>
          <w:sz w:val="23"/>
          <w:szCs w:val="23"/>
        </w:rPr>
      </w:pPr>
      <w:ins w:id="678" w:author="Unknown">
        <w:r w:rsidRPr="007564FC">
          <w:rPr>
            <w:rFonts w:ascii="Courier New" w:eastAsia="Times New Roman" w:hAnsi="Courier New" w:cs="Courier New"/>
            <w:color w:val="222222"/>
            <w:sz w:val="23"/>
            <w:szCs w:val="23"/>
          </w:rPr>
          <w:tab/>
          <w:t>private 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79" w:author="Unknown"/>
          <w:rFonts w:ascii="Courier New" w:eastAsia="Times New Roman" w:hAnsi="Courier New" w:cs="Courier New"/>
          <w:color w:val="222222"/>
          <w:sz w:val="23"/>
          <w:szCs w:val="23"/>
        </w:rPr>
      </w:pPr>
      <w:ins w:id="680"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81" w:author="Unknown"/>
          <w:rFonts w:ascii="Courier New" w:eastAsia="Times New Roman" w:hAnsi="Courier New" w:cs="Courier New"/>
          <w:color w:val="222222"/>
          <w:sz w:val="23"/>
          <w:szCs w:val="23"/>
        </w:rPr>
      </w:pPr>
      <w:ins w:id="682" w:author="Unknown">
        <w:r w:rsidRPr="007564FC">
          <w:rPr>
            <w:rFonts w:ascii="Courier New" w:eastAsia="Times New Roman" w:hAnsi="Courier New" w:cs="Courier New"/>
            <w:color w:val="222222"/>
            <w:sz w:val="23"/>
            <w:szCs w:val="23"/>
          </w:rPr>
          <w:tab/>
          <w:t>@Column(name = "roll_number")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83" w:author="Unknown"/>
          <w:rFonts w:ascii="Courier New" w:eastAsia="Times New Roman" w:hAnsi="Courier New" w:cs="Courier New"/>
          <w:color w:val="222222"/>
          <w:sz w:val="23"/>
          <w:szCs w:val="23"/>
        </w:rPr>
      </w:pPr>
      <w:ins w:id="684" w:author="Unknown">
        <w:r w:rsidRPr="007564FC">
          <w:rPr>
            <w:rFonts w:ascii="Courier New" w:eastAsia="Times New Roman" w:hAnsi="Courier New" w:cs="Courier New"/>
            <w:color w:val="222222"/>
            <w:sz w:val="23"/>
            <w:szCs w:val="23"/>
          </w:rPr>
          <w:tab/>
          <w:t>private String rollNumber;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85" w:author="Unknown"/>
          <w:rFonts w:ascii="Courier New" w:eastAsia="Times New Roman" w:hAnsi="Courier New" w:cs="Courier New"/>
          <w:color w:val="222222"/>
          <w:sz w:val="23"/>
          <w:szCs w:val="23"/>
        </w:rPr>
      </w:pPr>
      <w:ins w:id="686"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87" w:author="Unknown"/>
          <w:rFonts w:ascii="Courier New" w:eastAsia="Times New Roman" w:hAnsi="Courier New" w:cs="Courier New"/>
          <w:color w:val="222222"/>
          <w:sz w:val="23"/>
          <w:szCs w:val="23"/>
        </w:rPr>
      </w:pPr>
      <w:ins w:id="688" w:author="Unknown">
        <w:r w:rsidRPr="007564FC">
          <w:rPr>
            <w:rFonts w:ascii="Courier New" w:eastAsia="Times New Roman" w:hAnsi="Courier New" w:cs="Courier New"/>
            <w:color w:val="222222"/>
            <w:sz w:val="23"/>
            <w:szCs w:val="23"/>
          </w:rPr>
          <w:tab/>
          <w:t>@Column(name =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89" w:author="Unknown"/>
          <w:rFonts w:ascii="Courier New" w:eastAsia="Times New Roman" w:hAnsi="Courier New" w:cs="Courier New"/>
          <w:color w:val="222222"/>
          <w:sz w:val="23"/>
          <w:szCs w:val="23"/>
        </w:rPr>
      </w:pPr>
      <w:ins w:id="690" w:author="Unknown">
        <w:r w:rsidRPr="007564FC">
          <w:rPr>
            <w:rFonts w:ascii="Courier New" w:eastAsia="Times New Roman" w:hAnsi="Courier New" w:cs="Courier New"/>
            <w:color w:val="222222"/>
            <w:sz w:val="23"/>
            <w:szCs w:val="23"/>
          </w:rPr>
          <w:tab/>
          <w:t>String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91" w:author="Unknown"/>
          <w:rFonts w:ascii="Courier New" w:eastAsia="Times New Roman" w:hAnsi="Courier New" w:cs="Courier New"/>
          <w:color w:val="222222"/>
          <w:sz w:val="23"/>
          <w:szCs w:val="23"/>
        </w:rPr>
      </w:pPr>
      <w:ins w:id="692"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93" w:author="Unknown"/>
          <w:rFonts w:ascii="Courier New" w:eastAsia="Times New Roman" w:hAnsi="Courier New" w:cs="Courier New"/>
          <w:color w:val="222222"/>
          <w:sz w:val="23"/>
          <w:szCs w:val="23"/>
        </w:rPr>
      </w:pPr>
      <w:ins w:id="694"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695" w:author="Unknown"/>
          <w:rFonts w:ascii="Verdana" w:eastAsia="Times New Roman" w:hAnsi="Verdana" w:cs="Times New Roman"/>
          <w:color w:val="222222"/>
          <w:sz w:val="23"/>
          <w:szCs w:val="23"/>
        </w:rPr>
      </w:pPr>
      <w:ins w:id="696" w:author="Unknown">
        <w:r w:rsidRPr="007564FC">
          <w:rPr>
            <w:rFonts w:ascii="Verdana" w:eastAsia="Times New Roman" w:hAnsi="Verdana" w:cs="Times New Roman"/>
            <w:color w:val="222222"/>
            <w:sz w:val="23"/>
            <w:szCs w:val="23"/>
          </w:rPr>
          <w:t>Corresponding repository methods.</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97" w:author="Unknown"/>
          <w:rFonts w:ascii="Courier New" w:eastAsia="Times New Roman" w:hAnsi="Courier New" w:cs="Courier New"/>
          <w:color w:val="222222"/>
          <w:sz w:val="23"/>
          <w:szCs w:val="23"/>
        </w:rPr>
      </w:pPr>
      <w:ins w:id="698" w:author="Unknown">
        <w:r w:rsidRPr="007564FC">
          <w:rPr>
            <w:rFonts w:ascii="Courier New" w:eastAsia="Times New Roman" w:hAnsi="Courier New" w:cs="Courier New"/>
            <w:color w:val="222222"/>
            <w:sz w:val="23"/>
            <w:szCs w:val="23"/>
          </w:rPr>
          <w:t>@Repository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699" w:author="Unknown"/>
          <w:rFonts w:ascii="Courier New" w:eastAsia="Times New Roman" w:hAnsi="Courier New" w:cs="Courier New"/>
          <w:color w:val="222222"/>
          <w:sz w:val="23"/>
          <w:szCs w:val="23"/>
        </w:rPr>
      </w:pPr>
      <w:ins w:id="700" w:author="Unknown">
        <w:r w:rsidRPr="007564FC">
          <w:rPr>
            <w:rFonts w:ascii="Courier New" w:eastAsia="Times New Roman" w:hAnsi="Courier New" w:cs="Courier New"/>
            <w:color w:val="222222"/>
            <w:sz w:val="23"/>
            <w:szCs w:val="23"/>
          </w:rPr>
          <w:t>public interface StudentRepository extends CrudRepository&lt;Student, Serializable&gt;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01" w:author="Unknown"/>
          <w:rFonts w:ascii="Courier New" w:eastAsia="Times New Roman" w:hAnsi="Courier New" w:cs="Courier New"/>
          <w:color w:val="222222"/>
          <w:sz w:val="23"/>
          <w:szCs w:val="23"/>
        </w:rPr>
      </w:pPr>
      <w:ins w:id="702"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03" w:author="Unknown"/>
          <w:rFonts w:ascii="Courier New" w:eastAsia="Times New Roman" w:hAnsi="Courier New" w:cs="Courier New"/>
          <w:color w:val="222222"/>
          <w:sz w:val="23"/>
          <w:szCs w:val="23"/>
        </w:rPr>
      </w:pPr>
      <w:ins w:id="704" w:author="Unknown">
        <w:r w:rsidRPr="007564FC">
          <w:rPr>
            <w:rFonts w:ascii="Courier New" w:eastAsia="Times New Roman" w:hAnsi="Courier New" w:cs="Courier New"/>
            <w:color w:val="222222"/>
            <w:sz w:val="23"/>
            <w:szCs w:val="23"/>
          </w:rPr>
          <w:tab/>
          <w:t>List&lt;Student&gt; findByName(String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05" w:author="Unknown"/>
          <w:rFonts w:ascii="Courier New" w:eastAsia="Times New Roman" w:hAnsi="Courier New" w:cs="Courier New"/>
          <w:color w:val="222222"/>
          <w:sz w:val="23"/>
          <w:szCs w:val="23"/>
        </w:rPr>
      </w:pPr>
      <w:ins w:id="706"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07" w:author="Unknown"/>
          <w:rFonts w:ascii="Courier New" w:eastAsia="Times New Roman" w:hAnsi="Courier New" w:cs="Courier New"/>
          <w:color w:val="222222"/>
          <w:sz w:val="23"/>
          <w:szCs w:val="23"/>
        </w:rPr>
      </w:pPr>
      <w:ins w:id="708" w:author="Unknown">
        <w:r w:rsidRPr="007564FC">
          <w:rPr>
            <w:rFonts w:ascii="Courier New" w:eastAsia="Times New Roman" w:hAnsi="Courier New" w:cs="Courier New"/>
            <w:color w:val="222222"/>
            <w:sz w:val="23"/>
            <w:szCs w:val="23"/>
          </w:rPr>
          <w:tab/>
          <w:t>List&lt;Student&gt; findByNameAndRollNumber(String name, String rollNumber);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09" w:author="Unknown"/>
          <w:rFonts w:ascii="Courier New" w:eastAsia="Times New Roman" w:hAnsi="Courier New" w:cs="Courier New"/>
          <w:color w:val="222222"/>
          <w:sz w:val="23"/>
          <w:szCs w:val="23"/>
        </w:rPr>
      </w:pPr>
      <w:ins w:id="710"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11" w:author="Unknown"/>
          <w:rFonts w:ascii="Courier New" w:eastAsia="Times New Roman" w:hAnsi="Courier New" w:cs="Courier New"/>
          <w:color w:val="222222"/>
          <w:sz w:val="23"/>
          <w:szCs w:val="23"/>
        </w:rPr>
      </w:pPr>
      <w:ins w:id="712" w:author="Unknown">
        <w:r w:rsidRPr="007564FC">
          <w:rPr>
            <w:rFonts w:ascii="Courier New" w:eastAsia="Times New Roman" w:hAnsi="Courier New" w:cs="Courier New"/>
            <w:color w:val="222222"/>
            <w:sz w:val="23"/>
            <w:szCs w:val="23"/>
          </w:rPr>
          <w:lastRenderedPageBreak/>
          <w:tab/>
          <w:t>List&lt;Student&gt; findByNameOrRollNumber(String name, String rollNumber);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13" w:author="Unknown"/>
          <w:rFonts w:ascii="Courier New" w:eastAsia="Times New Roman" w:hAnsi="Courier New" w:cs="Courier New"/>
          <w:color w:val="222222"/>
          <w:sz w:val="23"/>
          <w:szCs w:val="23"/>
        </w:rPr>
      </w:pPr>
      <w:ins w:id="714"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15" w:author="Unknown"/>
          <w:rFonts w:ascii="Courier New" w:eastAsia="Times New Roman" w:hAnsi="Courier New" w:cs="Courier New"/>
          <w:color w:val="222222"/>
          <w:sz w:val="23"/>
          <w:szCs w:val="23"/>
        </w:rPr>
      </w:pPr>
      <w:ins w:id="716"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717" w:author="Unknown"/>
          <w:rFonts w:ascii="Verdana" w:eastAsia="Times New Roman" w:hAnsi="Verdana" w:cs="Times New Roman"/>
          <w:color w:val="222222"/>
          <w:sz w:val="23"/>
          <w:szCs w:val="23"/>
        </w:rPr>
      </w:pPr>
      <w:ins w:id="718" w:author="Unknown">
        <w:r w:rsidRPr="007564FC">
          <w:rPr>
            <w:rFonts w:ascii="Verdana" w:eastAsia="Times New Roman" w:hAnsi="Verdana" w:cs="Times New Roman"/>
            <w:color w:val="FFFFFF"/>
            <w:sz w:val="23"/>
            <w:szCs w:val="23"/>
          </w:rPr>
          <w:t>Spring Data JPA Interview Questions and Answers</w:t>
        </w:r>
      </w:ins>
    </w:p>
    <w:p w:rsidR="007564FC" w:rsidRPr="007564FC" w:rsidRDefault="007564FC" w:rsidP="007564FC">
      <w:pPr>
        <w:shd w:val="clear" w:color="auto" w:fill="FFFFFF"/>
        <w:spacing w:before="450" w:after="300" w:line="570" w:lineRule="atLeast"/>
        <w:outlineLvl w:val="1"/>
        <w:rPr>
          <w:ins w:id="719" w:author="Unknown"/>
          <w:rFonts w:ascii="Arial" w:eastAsia="Times New Roman" w:hAnsi="Arial" w:cs="Arial"/>
          <w:color w:val="111111"/>
          <w:sz w:val="41"/>
          <w:szCs w:val="41"/>
        </w:rPr>
      </w:pPr>
      <w:ins w:id="720" w:author="Unknown">
        <w:r w:rsidRPr="007564FC">
          <w:rPr>
            <w:rFonts w:ascii="Verdana" w:eastAsia="Times New Roman" w:hAnsi="Verdana" w:cs="Arial"/>
            <w:color w:val="111111"/>
            <w:sz w:val="41"/>
            <w:szCs w:val="41"/>
          </w:rPr>
          <w:t>Difference between findById() and getOne() in Spring Data JPA?</w:t>
        </w:r>
      </w:ins>
    </w:p>
    <w:p w:rsidR="007564FC" w:rsidRPr="007564FC" w:rsidRDefault="007564FC" w:rsidP="007564FC">
      <w:pPr>
        <w:shd w:val="clear" w:color="auto" w:fill="FFFFFF"/>
        <w:spacing w:after="390" w:line="240" w:lineRule="auto"/>
        <w:rPr>
          <w:ins w:id="721" w:author="Unknown"/>
          <w:rFonts w:ascii="Verdana" w:eastAsia="Times New Roman" w:hAnsi="Verdana" w:cs="Times New Roman"/>
          <w:color w:val="222222"/>
          <w:sz w:val="23"/>
          <w:szCs w:val="23"/>
        </w:rPr>
      </w:pPr>
      <w:ins w:id="722" w:author="Unknown">
        <w:r w:rsidRPr="007564FC">
          <w:rPr>
            <w:rFonts w:ascii="Verdana" w:eastAsia="Times New Roman" w:hAnsi="Verdana" w:cs="Times New Roman"/>
            <w:color w:val="222222"/>
            <w:sz w:val="23"/>
            <w:szCs w:val="23"/>
          </w:rPr>
          <w:t>Let’s see some difference between findById() and getOne() methods.</w:t>
        </w:r>
      </w:ins>
    </w:p>
    <w:tbl>
      <w:tblPr>
        <w:tblW w:w="10440" w:type="dxa"/>
        <w:tblCellMar>
          <w:top w:w="15" w:type="dxa"/>
          <w:left w:w="15" w:type="dxa"/>
          <w:bottom w:w="15" w:type="dxa"/>
          <w:right w:w="15" w:type="dxa"/>
        </w:tblCellMar>
        <w:tblLook w:val="04A0"/>
      </w:tblPr>
      <w:tblGrid>
        <w:gridCol w:w="5101"/>
        <w:gridCol w:w="5339"/>
      </w:tblGrid>
      <w:tr w:rsidR="007564FC" w:rsidRPr="007564FC" w:rsidTr="007564F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sz w:val="24"/>
                <w:szCs w:val="24"/>
              </w:rPr>
            </w:pPr>
            <w:r w:rsidRPr="007564FC">
              <w:rPr>
                <w:rFonts w:ascii="Verdana" w:eastAsia="Times New Roman" w:hAnsi="Verdana" w:cs="Times New Roman"/>
                <w:sz w:val="24"/>
                <w:szCs w:val="24"/>
              </w:rPr>
              <w:t>findById()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sz w:val="24"/>
                <w:szCs w:val="24"/>
              </w:rPr>
            </w:pPr>
            <w:r w:rsidRPr="007564FC">
              <w:rPr>
                <w:rFonts w:ascii="Verdana" w:eastAsia="Times New Roman" w:hAnsi="Verdana" w:cs="Times New Roman"/>
                <w:sz w:val="24"/>
                <w:szCs w:val="24"/>
              </w:rPr>
              <w:t>getOne()</w:t>
            </w:r>
          </w:p>
        </w:tc>
      </w:tr>
      <w:tr w:rsidR="007564FC" w:rsidRPr="007564FC" w:rsidTr="007564F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sz w:val="24"/>
                <w:szCs w:val="24"/>
              </w:rPr>
            </w:pPr>
            <w:r w:rsidRPr="007564FC">
              <w:rPr>
                <w:rFonts w:ascii="Verdana" w:eastAsia="Times New Roman" w:hAnsi="Verdana" w:cs="Times New Roman"/>
                <w:sz w:val="24"/>
                <w:szCs w:val="24"/>
              </w:rPr>
              <w:t>1. The findById() method is available in CrudRepository interface.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sz w:val="24"/>
                <w:szCs w:val="24"/>
              </w:rPr>
            </w:pPr>
            <w:r w:rsidRPr="007564FC">
              <w:rPr>
                <w:rFonts w:ascii="Verdana" w:eastAsia="Times New Roman" w:hAnsi="Verdana" w:cs="Times New Roman"/>
                <w:sz w:val="24"/>
                <w:szCs w:val="24"/>
              </w:rPr>
              <w:t>1. The getOne() method is available in JpaRepositpry interface.</w:t>
            </w:r>
          </w:p>
        </w:tc>
      </w:tr>
      <w:tr w:rsidR="007564FC" w:rsidRPr="007564FC" w:rsidTr="007564F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sz w:val="24"/>
                <w:szCs w:val="24"/>
              </w:rPr>
            </w:pPr>
            <w:r w:rsidRPr="007564FC">
              <w:rPr>
                <w:rFonts w:ascii="Verdana" w:eastAsia="Times New Roman" w:hAnsi="Verdana" w:cs="Times New Roman"/>
                <w:sz w:val="24"/>
                <w:szCs w:val="24"/>
              </w:rPr>
              <w:t>2. The findById() method will return null if the record doesn’t exist in the database.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sz w:val="24"/>
                <w:szCs w:val="24"/>
              </w:rPr>
            </w:pPr>
            <w:r w:rsidRPr="007564FC">
              <w:rPr>
                <w:rFonts w:ascii="Verdana" w:eastAsia="Times New Roman" w:hAnsi="Verdana" w:cs="Times New Roman"/>
                <w:sz w:val="24"/>
                <w:szCs w:val="24"/>
              </w:rPr>
              <w:t>2. The getOne() method throw EntityNotFoundException if the record doesn’t exist in the database.</w:t>
            </w:r>
          </w:p>
        </w:tc>
      </w:tr>
      <w:tr w:rsidR="007564FC" w:rsidRPr="007564FC" w:rsidTr="007564F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sz w:val="24"/>
                <w:szCs w:val="24"/>
              </w:rPr>
            </w:pPr>
            <w:r w:rsidRPr="007564FC">
              <w:rPr>
                <w:rFonts w:ascii="Verdana" w:eastAsia="Times New Roman" w:hAnsi="Verdana" w:cs="Times New Roman"/>
                <w:sz w:val="24"/>
                <w:szCs w:val="24"/>
              </w:rPr>
              <w:t>3. Internally findById() method use EntityManger find() method.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sz w:val="24"/>
                <w:szCs w:val="24"/>
              </w:rPr>
            </w:pPr>
            <w:r w:rsidRPr="007564FC">
              <w:rPr>
                <w:rFonts w:ascii="Verdana" w:eastAsia="Times New Roman" w:hAnsi="Verdana" w:cs="Times New Roman"/>
                <w:sz w:val="24"/>
                <w:szCs w:val="24"/>
              </w:rPr>
              <w:t>3. Internally getOne() method use EntityManger getReference() method.</w:t>
            </w:r>
          </w:p>
        </w:tc>
      </w:tr>
      <w:tr w:rsidR="007564FC" w:rsidRPr="007564FC" w:rsidTr="007564F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sz w:val="24"/>
                <w:szCs w:val="24"/>
              </w:rPr>
            </w:pPr>
            <w:r w:rsidRPr="007564FC">
              <w:rPr>
                <w:rFonts w:ascii="Verdana" w:eastAsia="Times New Roman" w:hAnsi="Verdana" w:cs="Times New Roman"/>
                <w:sz w:val="24"/>
                <w:szCs w:val="24"/>
              </w:rPr>
              <w:t>4. Calling </w:t>
            </w:r>
            <w:r w:rsidRPr="007564FC">
              <w:rPr>
                <w:rFonts w:ascii="Courier New" w:eastAsia="Times New Roman" w:hAnsi="Courier New" w:cs="Courier New"/>
                <w:sz w:val="24"/>
              </w:rPr>
              <w:t>findById()</w:t>
            </w:r>
            <w:r w:rsidRPr="007564FC">
              <w:rPr>
                <w:rFonts w:ascii="Verdana" w:eastAsia="Times New Roman" w:hAnsi="Verdana" w:cs="Times New Roman"/>
                <w:sz w:val="24"/>
                <w:szCs w:val="24"/>
              </w:rPr>
              <w:t> returns a eager fetched entity.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sz w:val="24"/>
                <w:szCs w:val="24"/>
              </w:rPr>
            </w:pPr>
            <w:r w:rsidRPr="007564FC">
              <w:rPr>
                <w:rFonts w:ascii="Verdana" w:eastAsia="Times New Roman" w:hAnsi="Verdana" w:cs="Times New Roman"/>
                <w:sz w:val="24"/>
                <w:szCs w:val="24"/>
              </w:rPr>
              <w:t>4. Calling </w:t>
            </w:r>
            <w:r w:rsidRPr="007564FC">
              <w:rPr>
                <w:rFonts w:ascii="Courier New" w:eastAsia="Times New Roman" w:hAnsi="Courier New" w:cs="Courier New"/>
                <w:sz w:val="24"/>
              </w:rPr>
              <w:t>getOne()</w:t>
            </w:r>
            <w:r w:rsidRPr="007564FC">
              <w:rPr>
                <w:rFonts w:ascii="Verdana" w:eastAsia="Times New Roman" w:hAnsi="Verdana" w:cs="Times New Roman"/>
                <w:sz w:val="24"/>
                <w:szCs w:val="24"/>
              </w:rPr>
              <w:t> returns a lazily fetched entity.</w:t>
            </w:r>
          </w:p>
        </w:tc>
      </w:tr>
    </w:tbl>
    <w:p w:rsidR="007564FC" w:rsidRPr="007564FC" w:rsidRDefault="007564FC" w:rsidP="007564FC">
      <w:pPr>
        <w:shd w:val="clear" w:color="auto" w:fill="FFFFFF"/>
        <w:spacing w:after="390" w:line="240" w:lineRule="auto"/>
        <w:rPr>
          <w:ins w:id="723" w:author="Unknown"/>
          <w:rFonts w:ascii="Verdana" w:eastAsia="Times New Roman" w:hAnsi="Verdana" w:cs="Times New Roman"/>
          <w:color w:val="222222"/>
          <w:sz w:val="23"/>
          <w:szCs w:val="23"/>
        </w:rPr>
      </w:pPr>
      <w:ins w:id="724" w:author="Unknown">
        <w:r w:rsidRPr="007564FC">
          <w:rPr>
            <w:rFonts w:ascii="Verdana" w:eastAsia="Times New Roman" w:hAnsi="Verdana" w:cs="Times New Roman"/>
            <w:color w:val="222222"/>
            <w:sz w:val="23"/>
            <w:szCs w:val="23"/>
          </w:rPr>
          <w:t>See more details </w:t>
        </w:r>
        <w:r w:rsidRPr="007564FC">
          <w:rPr>
            <w:rFonts w:ascii="Verdana" w:eastAsia="Times New Roman" w:hAnsi="Verdana" w:cs="Times New Roman"/>
            <w:color w:val="222222"/>
            <w:sz w:val="23"/>
            <w:szCs w:val="23"/>
          </w:rPr>
          <w:fldChar w:fldCharType="begin"/>
        </w:r>
        <w:r w:rsidRPr="007564FC">
          <w:rPr>
            <w:rFonts w:ascii="Verdana" w:eastAsia="Times New Roman" w:hAnsi="Verdana" w:cs="Times New Roman"/>
            <w:color w:val="222222"/>
            <w:sz w:val="23"/>
            <w:szCs w:val="23"/>
          </w:rPr>
          <w:instrText xml:space="preserve"> HYPERLINK "https://netsurfingzone.com/jpa/spring-data-findbyid-vs-getone/" </w:instrText>
        </w:r>
        <w:r w:rsidRPr="007564FC">
          <w:rPr>
            <w:rFonts w:ascii="Verdana" w:eastAsia="Times New Roman" w:hAnsi="Verdana" w:cs="Times New Roman"/>
            <w:color w:val="222222"/>
            <w:sz w:val="23"/>
            <w:szCs w:val="23"/>
          </w:rPr>
          <w:fldChar w:fldCharType="separate"/>
        </w:r>
        <w:r w:rsidRPr="007564FC">
          <w:rPr>
            <w:rFonts w:ascii="Verdana" w:eastAsia="Times New Roman" w:hAnsi="Verdana" w:cs="Times New Roman"/>
            <w:color w:val="0000FF"/>
            <w:sz w:val="23"/>
            <w:u w:val="single"/>
          </w:rPr>
          <w:t>here</w:t>
        </w:r>
        <w:r w:rsidRPr="007564FC">
          <w:rPr>
            <w:rFonts w:ascii="Verdana" w:eastAsia="Times New Roman" w:hAnsi="Verdana" w:cs="Times New Roman"/>
            <w:color w:val="222222"/>
            <w:sz w:val="23"/>
            <w:szCs w:val="23"/>
          </w:rPr>
          <w:fldChar w:fldCharType="end"/>
        </w:r>
        <w:r w:rsidRPr="007564FC">
          <w:rPr>
            <w:rFonts w:ascii="Verdana" w:eastAsia="Times New Roman" w:hAnsi="Verdana" w:cs="Times New Roman"/>
            <w:color w:val="222222"/>
            <w:sz w:val="23"/>
            <w:szCs w:val="23"/>
          </w:rPr>
          <w:t>.</w:t>
        </w:r>
      </w:ins>
    </w:p>
    <w:p w:rsidR="007564FC" w:rsidRPr="007564FC" w:rsidRDefault="007564FC" w:rsidP="007564FC">
      <w:pPr>
        <w:shd w:val="clear" w:color="auto" w:fill="FFFFFF"/>
        <w:spacing w:before="450" w:after="300" w:line="570" w:lineRule="atLeast"/>
        <w:outlineLvl w:val="1"/>
        <w:rPr>
          <w:ins w:id="725" w:author="Unknown"/>
          <w:rFonts w:ascii="Arial" w:eastAsia="Times New Roman" w:hAnsi="Arial" w:cs="Arial"/>
          <w:color w:val="111111"/>
          <w:sz w:val="41"/>
          <w:szCs w:val="41"/>
        </w:rPr>
      </w:pPr>
      <w:ins w:id="726" w:author="Unknown">
        <w:r w:rsidRPr="007564FC">
          <w:rPr>
            <w:rFonts w:ascii="Verdana" w:eastAsia="Times New Roman" w:hAnsi="Verdana" w:cs="Arial"/>
            <w:color w:val="111111"/>
            <w:sz w:val="41"/>
            <w:szCs w:val="41"/>
          </w:rPr>
          <w:t>Explain the basic flow of Basic Spring Data JPA Flow.</w:t>
        </w:r>
      </w:ins>
    </w:p>
    <w:p w:rsidR="007564FC" w:rsidRPr="007564FC" w:rsidRDefault="007564FC" w:rsidP="007564FC">
      <w:pPr>
        <w:spacing w:after="0" w:line="240" w:lineRule="auto"/>
        <w:rPr>
          <w:ins w:id="727"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1991975" cy="5781675"/>
            <wp:effectExtent l="19050" t="0" r="9525" b="0"/>
            <wp:docPr id="4" name="Picture 4" descr="Spring Data JPA Interview Questions and Answer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Data JPA Interview Questions and Answers">
                      <a:hlinkClick r:id="rId46"/>
                    </pic:cNvPr>
                    <pic:cNvPicPr>
                      <a:picLocks noChangeAspect="1" noChangeArrowheads="1"/>
                    </pic:cNvPicPr>
                  </pic:nvPicPr>
                  <pic:blipFill>
                    <a:blip r:embed="rId47"/>
                    <a:srcRect/>
                    <a:stretch>
                      <a:fillRect/>
                    </a:stretch>
                  </pic:blipFill>
                  <pic:spPr bwMode="auto">
                    <a:xfrm>
                      <a:off x="0" y="0"/>
                      <a:ext cx="11991975" cy="5781675"/>
                    </a:xfrm>
                    <a:prstGeom prst="rect">
                      <a:avLst/>
                    </a:prstGeom>
                    <a:noFill/>
                    <a:ln w="9525">
                      <a:noFill/>
                      <a:miter lim="800000"/>
                      <a:headEnd/>
                      <a:tailEnd/>
                    </a:ln>
                  </pic:spPr>
                </pic:pic>
              </a:graphicData>
            </a:graphic>
          </wp:inline>
        </w:drawing>
      </w:r>
    </w:p>
    <w:p w:rsidR="007564FC" w:rsidRPr="007564FC" w:rsidRDefault="007564FC" w:rsidP="007564FC">
      <w:pPr>
        <w:shd w:val="clear" w:color="auto" w:fill="FFFFFF"/>
        <w:spacing w:before="450" w:after="300" w:line="570" w:lineRule="atLeast"/>
        <w:outlineLvl w:val="1"/>
        <w:rPr>
          <w:ins w:id="728" w:author="Unknown"/>
          <w:rFonts w:ascii="Arial" w:eastAsia="Times New Roman" w:hAnsi="Arial" w:cs="Arial"/>
          <w:color w:val="111111"/>
          <w:sz w:val="41"/>
          <w:szCs w:val="41"/>
        </w:rPr>
      </w:pPr>
      <w:ins w:id="729" w:author="Unknown">
        <w:r w:rsidRPr="007564FC">
          <w:rPr>
            <w:rFonts w:ascii="Verdana" w:eastAsia="Times New Roman" w:hAnsi="Verdana" w:cs="Arial"/>
            <w:color w:val="111111"/>
            <w:sz w:val="41"/>
            <w:szCs w:val="41"/>
          </w:rPr>
          <w:t>Difference between delete() vs deleteInBatch() Methods in Spring Data JPA. </w:t>
        </w:r>
      </w:ins>
    </w:p>
    <w:p w:rsidR="007564FC" w:rsidRPr="007564FC" w:rsidRDefault="007564FC" w:rsidP="007564FC">
      <w:pPr>
        <w:shd w:val="clear" w:color="auto" w:fill="FFFFFF"/>
        <w:spacing w:after="390" w:line="240" w:lineRule="auto"/>
        <w:rPr>
          <w:ins w:id="730" w:author="Unknown"/>
          <w:rFonts w:ascii="Verdana" w:eastAsia="Times New Roman" w:hAnsi="Verdana" w:cs="Times New Roman"/>
          <w:color w:val="222222"/>
          <w:sz w:val="23"/>
          <w:szCs w:val="23"/>
        </w:rPr>
      </w:pPr>
      <w:ins w:id="731" w:author="Unknown">
        <w:r w:rsidRPr="007564FC">
          <w:rPr>
            <w:rFonts w:ascii="Verdana" w:eastAsia="Times New Roman" w:hAnsi="Verdana" w:cs="Times New Roman"/>
            <w:color w:val="222222"/>
            <w:sz w:val="23"/>
            <w:szCs w:val="23"/>
          </w:rPr>
          <w:t>The delete() method has been defined in the CrudRepository interface with the following signature.</w:t>
        </w:r>
      </w:ins>
    </w:p>
    <w:p w:rsidR="007564FC" w:rsidRPr="007564FC" w:rsidRDefault="007564FC" w:rsidP="007564FC">
      <w:pPr>
        <w:shd w:val="clear" w:color="auto" w:fill="FFFFFF"/>
        <w:spacing w:after="390" w:line="240" w:lineRule="auto"/>
        <w:rPr>
          <w:ins w:id="732" w:author="Unknown"/>
          <w:rFonts w:ascii="Verdana" w:eastAsia="Times New Roman" w:hAnsi="Verdana" w:cs="Times New Roman"/>
          <w:color w:val="222222"/>
          <w:sz w:val="23"/>
          <w:szCs w:val="23"/>
        </w:rPr>
      </w:pPr>
      <w:ins w:id="733" w:author="Unknown">
        <w:r w:rsidRPr="007564FC">
          <w:rPr>
            <w:rFonts w:ascii="Verdana" w:eastAsia="Times New Roman" w:hAnsi="Verdana" w:cs="Times New Roman"/>
            <w:color w:val="222222"/>
            <w:sz w:val="23"/>
            <w:szCs w:val="23"/>
          </w:rPr>
          <w:t>void delete(T entity);</w:t>
        </w:r>
      </w:ins>
    </w:p>
    <w:p w:rsidR="007564FC" w:rsidRPr="007564FC" w:rsidRDefault="007564FC" w:rsidP="007564FC">
      <w:pPr>
        <w:shd w:val="clear" w:color="auto" w:fill="FFFFFF"/>
        <w:spacing w:after="390" w:line="240" w:lineRule="auto"/>
        <w:rPr>
          <w:ins w:id="734" w:author="Unknown"/>
          <w:rFonts w:ascii="Verdana" w:eastAsia="Times New Roman" w:hAnsi="Verdana" w:cs="Times New Roman"/>
          <w:color w:val="222222"/>
          <w:sz w:val="23"/>
          <w:szCs w:val="23"/>
        </w:rPr>
      </w:pPr>
      <w:ins w:id="735" w:author="Unknown">
        <w:r w:rsidRPr="007564FC">
          <w:rPr>
            <w:rFonts w:ascii="Verdana" w:eastAsia="Times New Roman" w:hAnsi="Verdana" w:cs="Times New Roman"/>
            <w:color w:val="222222"/>
            <w:sz w:val="23"/>
            <w:szCs w:val="23"/>
          </w:rPr>
          <w:lastRenderedPageBreak/>
          <w:t>The deleteInBatch() has been defined in the JpaRepository interface with the following signature.</w:t>
        </w:r>
      </w:ins>
    </w:p>
    <w:p w:rsidR="007564FC" w:rsidRPr="007564FC" w:rsidRDefault="007564FC" w:rsidP="007564FC">
      <w:pPr>
        <w:shd w:val="clear" w:color="auto" w:fill="FFFFFF"/>
        <w:spacing w:after="390" w:line="240" w:lineRule="auto"/>
        <w:rPr>
          <w:ins w:id="736" w:author="Unknown"/>
          <w:rFonts w:ascii="Verdana" w:eastAsia="Times New Roman" w:hAnsi="Verdana" w:cs="Times New Roman"/>
          <w:color w:val="222222"/>
          <w:sz w:val="23"/>
          <w:szCs w:val="23"/>
        </w:rPr>
      </w:pPr>
      <w:ins w:id="737" w:author="Unknown">
        <w:r w:rsidRPr="007564FC">
          <w:rPr>
            <w:rFonts w:ascii="Verdana" w:eastAsia="Times New Roman" w:hAnsi="Verdana" w:cs="Times New Roman"/>
            <w:color w:val="222222"/>
            <w:sz w:val="23"/>
            <w:szCs w:val="23"/>
          </w:rPr>
          <w:t>void deleteInBatch(Iterable&lt;T&gt; entities);</w:t>
        </w:r>
      </w:ins>
    </w:p>
    <w:p w:rsidR="007564FC" w:rsidRPr="007564FC" w:rsidRDefault="007564FC" w:rsidP="007564FC">
      <w:pPr>
        <w:shd w:val="clear" w:color="auto" w:fill="FFFFFF"/>
        <w:spacing w:after="390" w:line="240" w:lineRule="auto"/>
        <w:rPr>
          <w:ins w:id="738" w:author="Unknown"/>
          <w:rFonts w:ascii="Verdana" w:eastAsia="Times New Roman" w:hAnsi="Verdana" w:cs="Times New Roman"/>
          <w:color w:val="222222"/>
          <w:sz w:val="23"/>
          <w:szCs w:val="23"/>
        </w:rPr>
      </w:pPr>
      <w:ins w:id="739" w:author="Unknown">
        <w:r w:rsidRPr="007564FC">
          <w:rPr>
            <w:rFonts w:ascii="Verdana" w:eastAsia="Times New Roman" w:hAnsi="Verdana" w:cs="Times New Roman"/>
            <w:color w:val="222222"/>
            <w:sz w:val="23"/>
            <w:szCs w:val="23"/>
          </w:rPr>
          <w:t>The delete() method internally uses EntityManager’s remove() method as below.</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40" w:author="Unknown"/>
          <w:rFonts w:ascii="Courier New" w:eastAsia="Times New Roman" w:hAnsi="Courier New" w:cs="Courier New"/>
          <w:color w:val="222222"/>
          <w:sz w:val="23"/>
          <w:szCs w:val="23"/>
        </w:rPr>
      </w:pPr>
      <w:ins w:id="741" w:author="Unknown">
        <w:r w:rsidRPr="007564FC">
          <w:rPr>
            <w:rFonts w:ascii="Courier New" w:eastAsia="Times New Roman" w:hAnsi="Courier New" w:cs="Courier New"/>
            <w:color w:val="222222"/>
            <w:sz w:val="23"/>
            <w:szCs w:val="23"/>
          </w:rPr>
          <w:tab/>
          <w:t>@Transactional</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42" w:author="Unknown"/>
          <w:rFonts w:ascii="Courier New" w:eastAsia="Times New Roman" w:hAnsi="Courier New" w:cs="Courier New"/>
          <w:color w:val="222222"/>
          <w:sz w:val="23"/>
          <w:szCs w:val="23"/>
        </w:rPr>
      </w:pPr>
      <w:ins w:id="743" w:author="Unknown">
        <w:r w:rsidRPr="007564FC">
          <w:rPr>
            <w:rFonts w:ascii="Courier New" w:eastAsia="Times New Roman" w:hAnsi="Courier New" w:cs="Courier New"/>
            <w:color w:val="222222"/>
            <w:sz w:val="23"/>
            <w:szCs w:val="23"/>
          </w:rPr>
          <w:tab/>
          <w:t>public void delete(T entity)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44"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45" w:author="Unknown"/>
          <w:rFonts w:ascii="Courier New" w:eastAsia="Times New Roman" w:hAnsi="Courier New" w:cs="Courier New"/>
          <w:color w:val="222222"/>
          <w:sz w:val="23"/>
          <w:szCs w:val="23"/>
        </w:rPr>
      </w:pPr>
      <w:ins w:id="746"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em.remove(em.contains(entity) ? entity : em.merge(entity));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47" w:author="Unknown"/>
          <w:rFonts w:ascii="Courier New" w:eastAsia="Times New Roman" w:hAnsi="Courier New" w:cs="Courier New"/>
          <w:color w:val="222222"/>
          <w:sz w:val="23"/>
          <w:szCs w:val="23"/>
        </w:rPr>
      </w:pPr>
      <w:ins w:id="748" w:author="Unknown">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FFFFF"/>
        <w:spacing w:after="390" w:line="240" w:lineRule="auto"/>
        <w:rPr>
          <w:ins w:id="749" w:author="Unknown"/>
          <w:rFonts w:ascii="Verdana" w:eastAsia="Times New Roman" w:hAnsi="Verdana" w:cs="Times New Roman"/>
          <w:color w:val="222222"/>
          <w:sz w:val="23"/>
          <w:szCs w:val="23"/>
        </w:rPr>
      </w:pPr>
      <w:ins w:id="750" w:author="Unknown">
        <w:r w:rsidRPr="007564FC">
          <w:rPr>
            <w:rFonts w:ascii="Verdana" w:eastAsia="Times New Roman" w:hAnsi="Verdana" w:cs="Times New Roman"/>
            <w:color w:val="222222"/>
            <w:sz w:val="23"/>
            <w:szCs w:val="23"/>
          </w:rPr>
          <w:t>The deleteInBatch() internally implemented as below.</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51" w:author="Unknown"/>
          <w:rFonts w:ascii="Courier New" w:eastAsia="Times New Roman" w:hAnsi="Courier New" w:cs="Courier New"/>
          <w:color w:val="222222"/>
          <w:sz w:val="23"/>
          <w:szCs w:val="23"/>
        </w:rPr>
      </w:pPr>
      <w:ins w:id="752" w:author="Unknown">
        <w:r w:rsidRPr="007564FC">
          <w:rPr>
            <w:rFonts w:ascii="Courier New" w:eastAsia="Times New Roman" w:hAnsi="Courier New" w:cs="Courier New"/>
            <w:color w:val="222222"/>
            <w:sz w:val="23"/>
            <w:szCs w:val="23"/>
          </w:rPr>
          <w:tab/>
          <w:t>public void deleteInBatch(Iterable&lt;T&gt; entities)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53"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54" w:author="Unknown"/>
          <w:rFonts w:ascii="Courier New" w:eastAsia="Times New Roman" w:hAnsi="Courier New" w:cs="Courier New"/>
          <w:color w:val="222222"/>
          <w:sz w:val="23"/>
          <w:szCs w:val="23"/>
        </w:rPr>
      </w:pPr>
      <w:ins w:id="755"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applyAndBind(getQueryString(DELETE_ALL_QUERY_STRING, entityInformation.getEntityName()), entities, em)</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56" w:author="Unknown"/>
          <w:rFonts w:ascii="Courier New" w:eastAsia="Times New Roman" w:hAnsi="Courier New" w:cs="Courier New"/>
          <w:color w:val="222222"/>
          <w:sz w:val="23"/>
          <w:szCs w:val="23"/>
        </w:rPr>
      </w:pPr>
      <w:ins w:id="757"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.executeUpdate();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58" w:author="Unknown"/>
          <w:rFonts w:ascii="Courier New" w:eastAsia="Times New Roman" w:hAnsi="Courier New" w:cs="Courier New"/>
          <w:color w:val="222222"/>
          <w:sz w:val="23"/>
          <w:szCs w:val="23"/>
        </w:rPr>
      </w:pPr>
      <w:ins w:id="759" w:author="Unknown">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FFFFF"/>
        <w:spacing w:after="390" w:line="240" w:lineRule="auto"/>
        <w:rPr>
          <w:ins w:id="760" w:author="Unknown"/>
          <w:rFonts w:ascii="Verdana" w:eastAsia="Times New Roman" w:hAnsi="Verdana" w:cs="Times New Roman"/>
          <w:color w:val="222222"/>
          <w:sz w:val="23"/>
          <w:szCs w:val="23"/>
        </w:rPr>
      </w:pPr>
      <w:ins w:id="761" w:author="Unknown">
        <w:r w:rsidRPr="007564FC">
          <w:rPr>
            <w:rFonts w:ascii="Verdana" w:eastAsia="Times New Roman" w:hAnsi="Verdana" w:cs="Times New Roman"/>
            <w:color w:val="222222"/>
            <w:sz w:val="23"/>
            <w:szCs w:val="23"/>
          </w:rPr>
          <w:t>Observe both methods implementation. The first one i.e delete() internally uses remove() method. Before call remove() method it calls contains()/merge() method. Then flow will go inside SessionImpl.java class(fireDelete() method) and a lot of stuff happens.</w:t>
        </w:r>
      </w:ins>
    </w:p>
    <w:p w:rsidR="007564FC" w:rsidRPr="007564FC" w:rsidRDefault="007564FC" w:rsidP="007564FC">
      <w:pPr>
        <w:shd w:val="clear" w:color="auto" w:fill="FFFFFF"/>
        <w:spacing w:after="390" w:line="240" w:lineRule="auto"/>
        <w:rPr>
          <w:ins w:id="762" w:author="Unknown"/>
          <w:rFonts w:ascii="Verdana" w:eastAsia="Times New Roman" w:hAnsi="Verdana" w:cs="Times New Roman"/>
          <w:color w:val="222222"/>
          <w:sz w:val="23"/>
          <w:szCs w:val="23"/>
        </w:rPr>
      </w:pPr>
      <w:ins w:id="763" w:author="Unknown">
        <w:r w:rsidRPr="007564FC">
          <w:rPr>
            <w:rFonts w:ascii="Verdana" w:eastAsia="Times New Roman" w:hAnsi="Verdana" w:cs="Times New Roman"/>
            <w:color w:val="222222"/>
            <w:sz w:val="23"/>
            <w:szCs w:val="23"/>
          </w:rPr>
          <w:t>On the other hand, deleteInBatch() prepares the query and collect some other information and directly calls the executeUpdate() method.</w:t>
        </w:r>
      </w:ins>
    </w:p>
    <w:p w:rsidR="007564FC" w:rsidRPr="007564FC" w:rsidRDefault="007564FC" w:rsidP="007564FC">
      <w:pPr>
        <w:shd w:val="clear" w:color="auto" w:fill="FFFFFF"/>
        <w:spacing w:after="390" w:line="240" w:lineRule="auto"/>
        <w:rPr>
          <w:ins w:id="764" w:author="Unknown"/>
          <w:rFonts w:ascii="Verdana" w:eastAsia="Times New Roman" w:hAnsi="Verdana" w:cs="Times New Roman"/>
          <w:color w:val="222222"/>
          <w:sz w:val="23"/>
          <w:szCs w:val="23"/>
        </w:rPr>
      </w:pPr>
      <w:ins w:id="765" w:author="Unknown">
        <w:r w:rsidRPr="007564FC">
          <w:rPr>
            <w:rFonts w:ascii="Verdana" w:eastAsia="Times New Roman" w:hAnsi="Verdana" w:cs="Times New Roman"/>
            <w:color w:val="222222"/>
            <w:sz w:val="23"/>
            <w:szCs w:val="23"/>
          </w:rPr>
          <w:t>With the help of delete() method, we can delete a single record at a time whereas using deleteInBatch() we can delete multiple records.</w:t>
        </w:r>
      </w:ins>
    </w:p>
    <w:p w:rsidR="007564FC" w:rsidRPr="007564FC" w:rsidRDefault="007564FC" w:rsidP="007564FC">
      <w:pPr>
        <w:shd w:val="clear" w:color="auto" w:fill="FFFFFF"/>
        <w:spacing w:after="390" w:line="240" w:lineRule="auto"/>
        <w:rPr>
          <w:ins w:id="766" w:author="Unknown"/>
          <w:rFonts w:ascii="Verdana" w:eastAsia="Times New Roman" w:hAnsi="Verdana" w:cs="Times New Roman"/>
          <w:color w:val="222222"/>
          <w:sz w:val="23"/>
          <w:szCs w:val="23"/>
        </w:rPr>
      </w:pPr>
      <w:ins w:id="767" w:author="Unknown">
        <w:r w:rsidRPr="007564FC">
          <w:rPr>
            <w:rFonts w:ascii="Verdana" w:eastAsia="Times New Roman" w:hAnsi="Verdana" w:cs="Times New Roman"/>
            <w:color w:val="222222"/>
            <w:sz w:val="23"/>
            <w:szCs w:val="23"/>
          </w:rPr>
          <w:lastRenderedPageBreak/>
          <w:t>The delete() method is a little slower as compare deleteInBatch() as delete() does some extra stuff than deleteInBatch().</w:t>
        </w:r>
      </w:ins>
    </w:p>
    <w:p w:rsidR="007564FC" w:rsidRPr="007564FC" w:rsidRDefault="007564FC" w:rsidP="007564FC">
      <w:pPr>
        <w:shd w:val="clear" w:color="auto" w:fill="FFFFFF"/>
        <w:spacing w:after="390" w:line="240" w:lineRule="auto"/>
        <w:rPr>
          <w:ins w:id="768" w:author="Unknown"/>
          <w:rFonts w:ascii="Verdana" w:eastAsia="Times New Roman" w:hAnsi="Verdana" w:cs="Times New Roman"/>
          <w:color w:val="222222"/>
          <w:sz w:val="23"/>
          <w:szCs w:val="23"/>
        </w:rPr>
      </w:pPr>
      <w:ins w:id="769" w:author="Unknown">
        <w:r w:rsidRPr="007564FC">
          <w:rPr>
            <w:rFonts w:ascii="Verdana" w:eastAsia="Times New Roman" w:hAnsi="Verdana" w:cs="Times New Roman"/>
            <w:color w:val="FFFFFF"/>
            <w:sz w:val="23"/>
            <w:szCs w:val="23"/>
          </w:rPr>
          <w:t>Almost done with Spring Data JPA Interview Questions and Answers.</w:t>
        </w:r>
      </w:ins>
    </w:p>
    <w:p w:rsidR="007564FC" w:rsidRPr="007564FC" w:rsidRDefault="007564FC" w:rsidP="007564FC">
      <w:pPr>
        <w:shd w:val="clear" w:color="auto" w:fill="FFFFFF"/>
        <w:spacing w:before="450" w:after="300" w:line="570" w:lineRule="atLeast"/>
        <w:outlineLvl w:val="1"/>
        <w:rPr>
          <w:ins w:id="770" w:author="Unknown"/>
          <w:rFonts w:ascii="Arial" w:eastAsia="Times New Roman" w:hAnsi="Arial" w:cs="Arial"/>
          <w:color w:val="111111"/>
          <w:sz w:val="41"/>
          <w:szCs w:val="41"/>
        </w:rPr>
      </w:pPr>
      <w:ins w:id="771" w:author="Unknown">
        <w:r w:rsidRPr="007564FC">
          <w:rPr>
            <w:rFonts w:ascii="Verdana" w:eastAsia="Times New Roman" w:hAnsi="Verdana" w:cs="Arial"/>
            <w:color w:val="111111"/>
            <w:sz w:val="41"/>
            <w:szCs w:val="41"/>
          </w:rPr>
          <w:t>Difference between deleteAll() Vs deleteAllInBatch() in Spring Data JPA.</w:t>
        </w:r>
      </w:ins>
    </w:p>
    <w:p w:rsidR="007564FC" w:rsidRPr="007564FC" w:rsidRDefault="007564FC" w:rsidP="007564FC">
      <w:pPr>
        <w:shd w:val="clear" w:color="auto" w:fill="FFFFFF"/>
        <w:spacing w:after="390" w:line="240" w:lineRule="auto"/>
        <w:rPr>
          <w:ins w:id="772" w:author="Unknown"/>
          <w:rFonts w:ascii="Verdana" w:eastAsia="Times New Roman" w:hAnsi="Verdana" w:cs="Times New Roman"/>
          <w:color w:val="222222"/>
          <w:sz w:val="23"/>
          <w:szCs w:val="23"/>
        </w:rPr>
      </w:pPr>
      <w:ins w:id="773" w:author="Unknown">
        <w:r w:rsidRPr="007564FC">
          <w:rPr>
            <w:rFonts w:ascii="Verdana" w:eastAsia="Times New Roman" w:hAnsi="Verdana" w:cs="Times New Roman"/>
            <w:color w:val="222222"/>
            <w:sz w:val="23"/>
            <w:szCs w:val="23"/>
          </w:rPr>
          <w:t>The deleteAll() method is defined in CrudRepository has two overloaded versions.</w:t>
        </w:r>
      </w:ins>
    </w:p>
    <w:p w:rsidR="007564FC" w:rsidRPr="007564FC" w:rsidRDefault="007564FC" w:rsidP="007564FC">
      <w:pPr>
        <w:shd w:val="clear" w:color="auto" w:fill="FFFFFF"/>
        <w:spacing w:after="390" w:line="240" w:lineRule="auto"/>
        <w:rPr>
          <w:ins w:id="774" w:author="Unknown"/>
          <w:rFonts w:ascii="Verdana" w:eastAsia="Times New Roman" w:hAnsi="Verdana" w:cs="Times New Roman"/>
          <w:color w:val="222222"/>
          <w:sz w:val="23"/>
          <w:szCs w:val="23"/>
        </w:rPr>
      </w:pPr>
      <w:ins w:id="775" w:author="Unknown">
        <w:r w:rsidRPr="007564FC">
          <w:rPr>
            <w:rFonts w:ascii="Verdana" w:eastAsia="Times New Roman" w:hAnsi="Verdana" w:cs="Times New Roman"/>
            <w:color w:val="222222"/>
            <w:sz w:val="23"/>
            <w:szCs w:val="23"/>
          </w:rPr>
          <w:t>First one – </w:t>
        </w:r>
        <w:r w:rsidRPr="007564FC">
          <w:rPr>
            <w:rFonts w:ascii="Courier New" w:eastAsia="Times New Roman" w:hAnsi="Courier New" w:cs="Courier New"/>
            <w:color w:val="222222"/>
            <w:sz w:val="23"/>
          </w:rPr>
          <w:t>void deleteAll(Iterable&lt;? extends T&gt; entities)</w:t>
        </w:r>
      </w:ins>
    </w:p>
    <w:p w:rsidR="007564FC" w:rsidRPr="007564FC" w:rsidRDefault="007564FC" w:rsidP="007564FC">
      <w:pPr>
        <w:shd w:val="clear" w:color="auto" w:fill="FFFFFF"/>
        <w:spacing w:after="390" w:line="240" w:lineRule="auto"/>
        <w:rPr>
          <w:ins w:id="776" w:author="Unknown"/>
          <w:rFonts w:ascii="Verdana" w:eastAsia="Times New Roman" w:hAnsi="Verdana" w:cs="Times New Roman"/>
          <w:color w:val="222222"/>
          <w:sz w:val="23"/>
          <w:szCs w:val="23"/>
        </w:rPr>
      </w:pPr>
      <w:ins w:id="777" w:author="Unknown">
        <w:r w:rsidRPr="007564FC">
          <w:rPr>
            <w:rFonts w:ascii="Verdana" w:eastAsia="Times New Roman" w:hAnsi="Verdana" w:cs="Times New Roman"/>
            <w:color w:val="222222"/>
            <w:sz w:val="23"/>
            <w:szCs w:val="23"/>
          </w:rPr>
          <w:t>Using the above method we can delete all entities which we pass as request data. The deleteAll() internally use delete() method only.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78" w:author="Unknown"/>
          <w:rFonts w:ascii="Courier New" w:eastAsia="Times New Roman" w:hAnsi="Courier New" w:cs="Courier New"/>
          <w:color w:val="222222"/>
          <w:sz w:val="23"/>
          <w:szCs w:val="23"/>
        </w:rPr>
      </w:pPr>
      <w:ins w:id="779" w:author="Unknown">
        <w:r w:rsidRPr="007564FC">
          <w:rPr>
            <w:rFonts w:ascii="Courier New" w:eastAsia="Times New Roman" w:hAnsi="Courier New" w:cs="Courier New"/>
            <w:color w:val="222222"/>
            <w:sz w:val="23"/>
            <w:szCs w:val="23"/>
          </w:rPr>
          <w:tab/>
          <w:t>public void deleteAll(Iterable&lt;? extends T&gt; entities)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80" w:author="Unknown"/>
          <w:rFonts w:ascii="Courier New" w:eastAsia="Times New Roman" w:hAnsi="Courier New" w:cs="Courier New"/>
          <w:color w:val="222222"/>
          <w:sz w:val="23"/>
          <w:szCs w:val="23"/>
        </w:rPr>
      </w:pPr>
      <w:ins w:id="781"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for (T entity : entities)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82" w:author="Unknown"/>
          <w:rFonts w:ascii="Courier New" w:eastAsia="Times New Roman" w:hAnsi="Courier New" w:cs="Courier New"/>
          <w:color w:val="222222"/>
          <w:sz w:val="23"/>
          <w:szCs w:val="23"/>
        </w:rPr>
      </w:pPr>
      <w:ins w:id="783"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delete(entity);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84" w:author="Unknown"/>
          <w:rFonts w:ascii="Courier New" w:eastAsia="Times New Roman" w:hAnsi="Courier New" w:cs="Courier New"/>
          <w:color w:val="222222"/>
          <w:sz w:val="23"/>
          <w:szCs w:val="23"/>
        </w:rPr>
      </w:pPr>
      <w:ins w:id="785"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86" w:author="Unknown"/>
          <w:rFonts w:ascii="Courier New" w:eastAsia="Times New Roman" w:hAnsi="Courier New" w:cs="Courier New"/>
          <w:color w:val="222222"/>
          <w:sz w:val="23"/>
          <w:szCs w:val="23"/>
        </w:rPr>
      </w:pPr>
      <w:ins w:id="787" w:author="Unknown">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FFFFF"/>
        <w:spacing w:after="390" w:line="240" w:lineRule="auto"/>
        <w:rPr>
          <w:ins w:id="788" w:author="Unknown"/>
          <w:rFonts w:ascii="Verdana" w:eastAsia="Times New Roman" w:hAnsi="Verdana" w:cs="Times New Roman"/>
          <w:color w:val="222222"/>
          <w:sz w:val="23"/>
          <w:szCs w:val="23"/>
        </w:rPr>
      </w:pPr>
      <w:ins w:id="789" w:author="Unknown">
        <w:r w:rsidRPr="007564FC">
          <w:rPr>
            <w:rFonts w:ascii="Verdana" w:eastAsia="Times New Roman" w:hAnsi="Verdana" w:cs="Times New Roman"/>
            <w:color w:val="FFFFFF"/>
            <w:sz w:val="23"/>
            <w:szCs w:val="23"/>
          </w:rPr>
          <w:t>Spring Data JPA deleteAll() Vs deleteAllInBatch()</w:t>
        </w:r>
      </w:ins>
    </w:p>
    <w:p w:rsidR="007564FC" w:rsidRPr="007564FC" w:rsidRDefault="007564FC" w:rsidP="007564FC">
      <w:pPr>
        <w:shd w:val="clear" w:color="auto" w:fill="FFFFFF"/>
        <w:spacing w:after="390" w:line="240" w:lineRule="auto"/>
        <w:rPr>
          <w:ins w:id="790" w:author="Unknown"/>
          <w:rFonts w:ascii="Verdana" w:eastAsia="Times New Roman" w:hAnsi="Verdana" w:cs="Times New Roman"/>
          <w:color w:val="222222"/>
          <w:sz w:val="23"/>
          <w:szCs w:val="23"/>
        </w:rPr>
      </w:pPr>
      <w:ins w:id="791" w:author="Unknown">
        <w:r w:rsidRPr="007564FC">
          <w:rPr>
            <w:rFonts w:ascii="Verdana" w:eastAsia="Times New Roman" w:hAnsi="Verdana" w:cs="Times New Roman"/>
            <w:color w:val="222222"/>
            <w:sz w:val="23"/>
            <w:szCs w:val="23"/>
          </w:rPr>
          <w:t>Second one – </w:t>
        </w:r>
        <w:r w:rsidRPr="007564FC">
          <w:rPr>
            <w:rFonts w:ascii="Courier New" w:eastAsia="Times New Roman" w:hAnsi="Courier New" w:cs="Courier New"/>
            <w:color w:val="222222"/>
            <w:sz w:val="23"/>
          </w:rPr>
          <w:t>void deleteAll()</w:t>
        </w:r>
      </w:ins>
    </w:p>
    <w:p w:rsidR="007564FC" w:rsidRPr="007564FC" w:rsidRDefault="007564FC" w:rsidP="007564FC">
      <w:pPr>
        <w:shd w:val="clear" w:color="auto" w:fill="FFFFFF"/>
        <w:spacing w:after="390" w:line="240" w:lineRule="auto"/>
        <w:rPr>
          <w:ins w:id="792" w:author="Unknown"/>
          <w:rFonts w:ascii="Verdana" w:eastAsia="Times New Roman" w:hAnsi="Verdana" w:cs="Times New Roman"/>
          <w:color w:val="222222"/>
          <w:sz w:val="23"/>
          <w:szCs w:val="23"/>
        </w:rPr>
      </w:pPr>
      <w:ins w:id="793" w:author="Unknown">
        <w:r w:rsidRPr="007564FC">
          <w:rPr>
            <w:rFonts w:ascii="Verdana" w:eastAsia="Times New Roman" w:hAnsi="Verdana" w:cs="Times New Roman"/>
            <w:color w:val="222222"/>
            <w:sz w:val="23"/>
            <w:szCs w:val="23"/>
          </w:rPr>
          <w:t>The above one will delete all records that belong to that repository. The deleteAll() internally uses findAll() and delete() method as below.</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94" w:author="Unknown"/>
          <w:rFonts w:ascii="Courier New" w:eastAsia="Times New Roman" w:hAnsi="Courier New" w:cs="Courier New"/>
          <w:color w:val="222222"/>
          <w:sz w:val="23"/>
          <w:szCs w:val="23"/>
        </w:rPr>
      </w:pPr>
      <w:ins w:id="795" w:author="Unknown">
        <w:r w:rsidRPr="007564FC">
          <w:rPr>
            <w:rFonts w:ascii="Courier New" w:eastAsia="Times New Roman" w:hAnsi="Courier New" w:cs="Courier New"/>
            <w:color w:val="222222"/>
            <w:sz w:val="23"/>
            <w:szCs w:val="23"/>
          </w:rPr>
          <w:tab/>
          <w:t>public void deleteAll()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96"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97" w:author="Unknown"/>
          <w:rFonts w:ascii="Courier New" w:eastAsia="Times New Roman" w:hAnsi="Courier New" w:cs="Courier New"/>
          <w:color w:val="222222"/>
          <w:sz w:val="23"/>
          <w:szCs w:val="23"/>
        </w:rPr>
      </w:pPr>
      <w:ins w:id="798"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for (T element : findAll())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799" w:author="Unknown"/>
          <w:rFonts w:ascii="Courier New" w:eastAsia="Times New Roman" w:hAnsi="Courier New" w:cs="Courier New"/>
          <w:color w:val="222222"/>
          <w:sz w:val="23"/>
          <w:szCs w:val="23"/>
        </w:rPr>
      </w:pPr>
      <w:ins w:id="800"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delete(element);</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01" w:author="Unknown"/>
          <w:rFonts w:ascii="Courier New" w:eastAsia="Times New Roman" w:hAnsi="Courier New" w:cs="Courier New"/>
          <w:color w:val="222222"/>
          <w:sz w:val="23"/>
          <w:szCs w:val="23"/>
        </w:rPr>
      </w:pPr>
      <w:ins w:id="802" w:author="Unknown">
        <w:r w:rsidRPr="007564FC">
          <w:rPr>
            <w:rFonts w:ascii="Courier New" w:eastAsia="Times New Roman" w:hAnsi="Courier New" w:cs="Courier New"/>
            <w:color w:val="222222"/>
            <w:sz w:val="23"/>
            <w:szCs w:val="23"/>
          </w:rPr>
          <w:lastRenderedPageBreak/>
          <w:tab/>
        </w:r>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03" w:author="Unknown"/>
          <w:rFonts w:ascii="Courier New" w:eastAsia="Times New Roman" w:hAnsi="Courier New" w:cs="Courier New"/>
          <w:color w:val="222222"/>
          <w:sz w:val="23"/>
          <w:szCs w:val="23"/>
        </w:rPr>
      </w:pPr>
      <w:ins w:id="804" w:author="Unknown">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FFFFF"/>
        <w:spacing w:after="390" w:line="240" w:lineRule="auto"/>
        <w:rPr>
          <w:ins w:id="805" w:author="Unknown"/>
          <w:rFonts w:ascii="Verdana" w:eastAsia="Times New Roman" w:hAnsi="Verdana" w:cs="Times New Roman"/>
          <w:color w:val="222222"/>
          <w:sz w:val="23"/>
          <w:szCs w:val="23"/>
        </w:rPr>
      </w:pPr>
      <w:ins w:id="806" w:author="Unknown">
        <w:r w:rsidRPr="007564FC">
          <w:rPr>
            <w:rFonts w:ascii="Verdana" w:eastAsia="Times New Roman" w:hAnsi="Verdana" w:cs="Times New Roman"/>
            <w:color w:val="222222"/>
            <w:sz w:val="23"/>
            <w:szCs w:val="23"/>
          </w:rPr>
          <w:t>The query generated in case of deleteAll(). Suppose we are deleting twelve entities.</w:t>
        </w:r>
      </w:ins>
    </w:p>
    <w:p w:rsidR="007564FC" w:rsidRPr="007564FC" w:rsidRDefault="007564FC" w:rsidP="007564FC">
      <w:pPr>
        <w:shd w:val="clear" w:color="auto" w:fill="FFFFFF"/>
        <w:spacing w:after="390" w:line="240" w:lineRule="auto"/>
        <w:rPr>
          <w:ins w:id="807" w:author="Unknown"/>
          <w:rFonts w:ascii="Verdana" w:eastAsia="Times New Roman" w:hAnsi="Verdana" w:cs="Times New Roman"/>
          <w:color w:val="222222"/>
          <w:sz w:val="23"/>
          <w:szCs w:val="23"/>
        </w:rPr>
      </w:pPr>
      <w:ins w:id="808" w:author="Unknown">
        <w:r w:rsidRPr="007564FC">
          <w:rPr>
            <w:rFonts w:ascii="Verdana" w:eastAsia="Times New Roman" w:hAnsi="Verdana" w:cs="Times New Roman"/>
            <w:color w:val="222222"/>
            <w:sz w:val="23"/>
            <w:szCs w:val="23"/>
          </w:rPr>
          <w:t>Hibernate: delete from student where id=?</w:t>
        </w:r>
        <w:r w:rsidRPr="007564FC">
          <w:rPr>
            <w:rFonts w:ascii="Verdana" w:eastAsia="Times New Roman" w:hAnsi="Verdana" w:cs="Times New Roman"/>
            <w:color w:val="222222"/>
            <w:sz w:val="23"/>
            <w:szCs w:val="23"/>
          </w:rPr>
          <w:br/>
          <w:t>Hibernate: delete from student where id=?</w:t>
        </w:r>
        <w:r w:rsidRPr="007564FC">
          <w:rPr>
            <w:rFonts w:ascii="Verdana" w:eastAsia="Times New Roman" w:hAnsi="Verdana" w:cs="Times New Roman"/>
            <w:color w:val="222222"/>
            <w:sz w:val="23"/>
            <w:szCs w:val="23"/>
          </w:rPr>
          <w:br/>
          <w:t>Hibernate: delete from student where id=?</w:t>
        </w:r>
        <w:r w:rsidRPr="007564FC">
          <w:rPr>
            <w:rFonts w:ascii="Verdana" w:eastAsia="Times New Roman" w:hAnsi="Verdana" w:cs="Times New Roman"/>
            <w:color w:val="222222"/>
            <w:sz w:val="23"/>
            <w:szCs w:val="23"/>
          </w:rPr>
          <w:br/>
          <w:t>Hibernate: delete from student where id=?</w:t>
        </w:r>
        <w:r w:rsidRPr="007564FC">
          <w:rPr>
            <w:rFonts w:ascii="Verdana" w:eastAsia="Times New Roman" w:hAnsi="Verdana" w:cs="Times New Roman"/>
            <w:color w:val="222222"/>
            <w:sz w:val="23"/>
            <w:szCs w:val="23"/>
          </w:rPr>
          <w:br/>
          <w:t>Hibernate: delete from student where id=?</w:t>
        </w:r>
        <w:r w:rsidRPr="007564FC">
          <w:rPr>
            <w:rFonts w:ascii="Verdana" w:eastAsia="Times New Roman" w:hAnsi="Verdana" w:cs="Times New Roman"/>
            <w:color w:val="222222"/>
            <w:sz w:val="23"/>
            <w:szCs w:val="23"/>
          </w:rPr>
          <w:br/>
          <w:t>Hibernate: delete from student where id=?</w:t>
        </w:r>
        <w:r w:rsidRPr="007564FC">
          <w:rPr>
            <w:rFonts w:ascii="Verdana" w:eastAsia="Times New Roman" w:hAnsi="Verdana" w:cs="Times New Roman"/>
            <w:color w:val="222222"/>
            <w:sz w:val="23"/>
            <w:szCs w:val="23"/>
          </w:rPr>
          <w:br/>
          <w:t>Hibernate: delete from student where id=?</w:t>
        </w:r>
        <w:r w:rsidRPr="007564FC">
          <w:rPr>
            <w:rFonts w:ascii="Verdana" w:eastAsia="Times New Roman" w:hAnsi="Verdana" w:cs="Times New Roman"/>
            <w:color w:val="222222"/>
            <w:sz w:val="23"/>
            <w:szCs w:val="23"/>
          </w:rPr>
          <w:br/>
          <w:t>Hibernate: delete from student where id=?</w:t>
        </w:r>
        <w:r w:rsidRPr="007564FC">
          <w:rPr>
            <w:rFonts w:ascii="Verdana" w:eastAsia="Times New Roman" w:hAnsi="Verdana" w:cs="Times New Roman"/>
            <w:color w:val="222222"/>
            <w:sz w:val="23"/>
            <w:szCs w:val="23"/>
          </w:rPr>
          <w:br/>
          <w:t>Hibernate: delete from student where id=?</w:t>
        </w:r>
        <w:r w:rsidRPr="007564FC">
          <w:rPr>
            <w:rFonts w:ascii="Verdana" w:eastAsia="Times New Roman" w:hAnsi="Verdana" w:cs="Times New Roman"/>
            <w:color w:val="222222"/>
            <w:sz w:val="23"/>
            <w:szCs w:val="23"/>
          </w:rPr>
          <w:br/>
          <w:t>Hibernate: delete from student where id=?</w:t>
        </w:r>
        <w:r w:rsidRPr="007564FC">
          <w:rPr>
            <w:rFonts w:ascii="Verdana" w:eastAsia="Times New Roman" w:hAnsi="Verdana" w:cs="Times New Roman"/>
            <w:color w:val="222222"/>
            <w:sz w:val="23"/>
            <w:szCs w:val="23"/>
          </w:rPr>
          <w:br/>
          <w:t>Hibernate: delete from student where id=?</w:t>
        </w:r>
        <w:r w:rsidRPr="007564FC">
          <w:rPr>
            <w:rFonts w:ascii="Verdana" w:eastAsia="Times New Roman" w:hAnsi="Verdana" w:cs="Times New Roman"/>
            <w:color w:val="222222"/>
            <w:sz w:val="23"/>
            <w:szCs w:val="23"/>
          </w:rPr>
          <w:br/>
          <w:t>Hibernate: delete from student where id=?</w:t>
        </w:r>
      </w:ins>
    </w:p>
    <w:p w:rsidR="007564FC" w:rsidRPr="007564FC" w:rsidRDefault="007564FC" w:rsidP="007564FC">
      <w:pPr>
        <w:shd w:val="clear" w:color="auto" w:fill="FFFFFF"/>
        <w:spacing w:after="390" w:line="240" w:lineRule="auto"/>
        <w:rPr>
          <w:ins w:id="809" w:author="Unknown"/>
          <w:rFonts w:ascii="Verdana" w:eastAsia="Times New Roman" w:hAnsi="Verdana" w:cs="Times New Roman"/>
          <w:color w:val="222222"/>
          <w:sz w:val="23"/>
          <w:szCs w:val="23"/>
        </w:rPr>
      </w:pPr>
      <w:ins w:id="810" w:author="Unknown">
        <w:r w:rsidRPr="007564FC">
          <w:rPr>
            <w:rFonts w:ascii="Verdana" w:eastAsia="Times New Roman" w:hAnsi="Verdana" w:cs="Times New Roman"/>
            <w:color w:val="222222"/>
            <w:sz w:val="23"/>
            <w:szCs w:val="23"/>
          </w:rPr>
          <w:t>The deleteAllInBatch() method is defined in the JpaRepository interface as below.</w:t>
        </w:r>
      </w:ins>
    </w:p>
    <w:p w:rsidR="007564FC" w:rsidRPr="007564FC" w:rsidRDefault="007564FC" w:rsidP="007564FC">
      <w:pPr>
        <w:shd w:val="clear" w:color="auto" w:fill="FFFFFF"/>
        <w:spacing w:after="390" w:line="240" w:lineRule="auto"/>
        <w:rPr>
          <w:ins w:id="811" w:author="Unknown"/>
          <w:rFonts w:ascii="Verdana" w:eastAsia="Times New Roman" w:hAnsi="Verdana" w:cs="Times New Roman"/>
          <w:color w:val="222222"/>
          <w:sz w:val="23"/>
          <w:szCs w:val="23"/>
        </w:rPr>
      </w:pPr>
      <w:ins w:id="812" w:author="Unknown">
        <w:r w:rsidRPr="007564FC">
          <w:rPr>
            <w:rFonts w:ascii="Courier New" w:eastAsia="Times New Roman" w:hAnsi="Courier New" w:cs="Courier New"/>
            <w:color w:val="222222"/>
            <w:sz w:val="23"/>
          </w:rPr>
          <w:t>void deleteAllInBatch()</w:t>
        </w:r>
      </w:ins>
    </w:p>
    <w:p w:rsidR="007564FC" w:rsidRPr="007564FC" w:rsidRDefault="007564FC" w:rsidP="007564FC">
      <w:pPr>
        <w:shd w:val="clear" w:color="auto" w:fill="FFFFFF"/>
        <w:spacing w:after="390" w:line="240" w:lineRule="auto"/>
        <w:rPr>
          <w:ins w:id="813" w:author="Unknown"/>
          <w:rFonts w:ascii="Verdana" w:eastAsia="Times New Roman" w:hAnsi="Verdana" w:cs="Times New Roman"/>
          <w:color w:val="222222"/>
          <w:sz w:val="23"/>
          <w:szCs w:val="23"/>
        </w:rPr>
      </w:pPr>
      <w:ins w:id="814" w:author="Unknown">
        <w:r w:rsidRPr="007564FC">
          <w:rPr>
            <w:rFonts w:ascii="Verdana" w:eastAsia="Times New Roman" w:hAnsi="Verdana" w:cs="Times New Roman"/>
            <w:color w:val="222222"/>
            <w:sz w:val="23"/>
            <w:szCs w:val="23"/>
          </w:rPr>
          <w:t>Using deleteAllInBatch() method we can delete all entities from database. No need to pass entities as parameters.For example, let’s say we have an entity Student.java and also we have a corresponding repository class called StudentRepository.java something like below.</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15" w:author="Unknown"/>
          <w:rFonts w:ascii="Courier New" w:eastAsia="Times New Roman" w:hAnsi="Courier New" w:cs="Courier New"/>
          <w:color w:val="222222"/>
          <w:sz w:val="23"/>
          <w:szCs w:val="23"/>
        </w:rPr>
      </w:pPr>
      <w:ins w:id="816" w:author="Unknown">
        <w:r w:rsidRPr="007564FC">
          <w:rPr>
            <w:rFonts w:ascii="Courier New" w:eastAsia="Times New Roman" w:hAnsi="Courier New" w:cs="Courier New"/>
            <w:color w:val="222222"/>
            <w:sz w:val="23"/>
            <w:szCs w:val="23"/>
          </w:rPr>
          <w:t>package com.netsurfingzone.repository;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17"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18" w:author="Unknown"/>
          <w:rFonts w:ascii="Courier New" w:eastAsia="Times New Roman" w:hAnsi="Courier New" w:cs="Courier New"/>
          <w:color w:val="222222"/>
          <w:sz w:val="23"/>
          <w:szCs w:val="23"/>
        </w:rPr>
      </w:pPr>
      <w:ins w:id="819" w:author="Unknown">
        <w:r w:rsidRPr="007564FC">
          <w:rPr>
            <w:rFonts w:ascii="Courier New" w:eastAsia="Times New Roman" w:hAnsi="Courier New" w:cs="Courier New"/>
            <w:color w:val="222222"/>
            <w:sz w:val="23"/>
            <w:szCs w:val="23"/>
          </w:rPr>
          <w:t>@Repository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20" w:author="Unknown"/>
          <w:rFonts w:ascii="Courier New" w:eastAsia="Times New Roman" w:hAnsi="Courier New" w:cs="Courier New"/>
          <w:color w:val="222222"/>
          <w:sz w:val="23"/>
          <w:szCs w:val="23"/>
        </w:rPr>
      </w:pPr>
      <w:ins w:id="821" w:author="Unknown">
        <w:r w:rsidRPr="007564FC">
          <w:rPr>
            <w:rFonts w:ascii="Courier New" w:eastAsia="Times New Roman" w:hAnsi="Courier New" w:cs="Courier New"/>
            <w:color w:val="222222"/>
            <w:sz w:val="23"/>
            <w:szCs w:val="23"/>
          </w:rPr>
          <w:t>public interface StudentRepository extends JpaRepository&lt;Student, Serializable&gt;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22" w:author="Unknown"/>
          <w:rFonts w:ascii="Courier New" w:eastAsia="Times New Roman" w:hAnsi="Courier New" w:cs="Courier New"/>
          <w:color w:val="222222"/>
          <w:sz w:val="23"/>
          <w:szCs w:val="23"/>
        </w:rPr>
      </w:pPr>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23" w:author="Unknown"/>
          <w:rFonts w:ascii="Courier New" w:eastAsia="Times New Roman" w:hAnsi="Courier New" w:cs="Courier New"/>
          <w:color w:val="222222"/>
          <w:sz w:val="23"/>
          <w:szCs w:val="23"/>
        </w:rPr>
      </w:pPr>
      <w:ins w:id="824"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825" w:author="Unknown"/>
          <w:rFonts w:ascii="Verdana" w:eastAsia="Times New Roman" w:hAnsi="Verdana" w:cs="Times New Roman"/>
          <w:color w:val="222222"/>
          <w:sz w:val="23"/>
          <w:szCs w:val="23"/>
        </w:rPr>
      </w:pPr>
      <w:ins w:id="826" w:author="Unknown">
        <w:r w:rsidRPr="007564FC">
          <w:rPr>
            <w:rFonts w:ascii="Verdana" w:eastAsia="Times New Roman" w:hAnsi="Verdana" w:cs="Times New Roman"/>
            <w:color w:val="222222"/>
            <w:sz w:val="23"/>
            <w:szCs w:val="23"/>
          </w:rPr>
          <w:t>If we want to delete all student records we need to do </w:t>
        </w:r>
        <w:r w:rsidRPr="007564FC">
          <w:rPr>
            <w:rFonts w:ascii="Courier New" w:eastAsia="Times New Roman" w:hAnsi="Courier New" w:cs="Courier New"/>
            <w:color w:val="222222"/>
            <w:sz w:val="23"/>
          </w:rPr>
          <w:t>studentRepository.deleteAllInBatch()</w:t>
        </w:r>
        <w:r w:rsidRPr="007564FC">
          <w:rPr>
            <w:rFonts w:ascii="Verdana" w:eastAsia="Times New Roman" w:hAnsi="Verdana" w:cs="Times New Roman"/>
            <w:color w:val="222222"/>
            <w:sz w:val="23"/>
            <w:szCs w:val="23"/>
          </w:rPr>
          <w:t>.  See the below sample code.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27" w:author="Unknown"/>
          <w:rFonts w:ascii="Courier New" w:eastAsia="Times New Roman" w:hAnsi="Courier New" w:cs="Courier New"/>
          <w:color w:val="222222"/>
          <w:sz w:val="23"/>
          <w:szCs w:val="23"/>
        </w:rPr>
      </w:pPr>
      <w:ins w:id="828" w:author="Unknown">
        <w:r w:rsidRPr="007564FC">
          <w:rPr>
            <w:rFonts w:ascii="Courier New" w:eastAsia="Times New Roman" w:hAnsi="Courier New" w:cs="Courier New"/>
            <w:color w:val="222222"/>
            <w:sz w:val="23"/>
            <w:szCs w:val="23"/>
          </w:rPr>
          <w:lastRenderedPageBreak/>
          <w:tab/>
          <w:t>@Transactional</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29" w:author="Unknown"/>
          <w:rFonts w:ascii="Courier New" w:eastAsia="Times New Roman" w:hAnsi="Courier New" w:cs="Courier New"/>
          <w:color w:val="222222"/>
          <w:sz w:val="23"/>
          <w:szCs w:val="23"/>
        </w:rPr>
      </w:pPr>
      <w:ins w:id="830" w:author="Unknown">
        <w:r w:rsidRPr="007564FC">
          <w:rPr>
            <w:rFonts w:ascii="Courier New" w:eastAsia="Times New Roman" w:hAnsi="Courier New" w:cs="Courier New"/>
            <w:color w:val="222222"/>
            <w:sz w:val="23"/>
            <w:szCs w:val="23"/>
          </w:rPr>
          <w:tab/>
          <w:t>public void deleteAllInBatch()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31" w:author="Unknown"/>
          <w:rFonts w:ascii="Courier New" w:eastAsia="Times New Roman" w:hAnsi="Courier New" w:cs="Courier New"/>
          <w:color w:val="222222"/>
          <w:sz w:val="23"/>
          <w:szCs w:val="23"/>
        </w:rPr>
      </w:pPr>
      <w:ins w:id="832"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studentRepository.deleteAllInBatch();</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33" w:author="Unknown"/>
          <w:rFonts w:ascii="Courier New" w:eastAsia="Times New Roman" w:hAnsi="Courier New" w:cs="Courier New"/>
          <w:color w:val="222222"/>
          <w:sz w:val="23"/>
          <w:szCs w:val="23"/>
        </w:rPr>
      </w:pPr>
      <w:ins w:id="834" w:author="Unknown">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FFFFF"/>
        <w:spacing w:after="390" w:line="240" w:lineRule="auto"/>
        <w:rPr>
          <w:ins w:id="835" w:author="Unknown"/>
          <w:rFonts w:ascii="Verdana" w:eastAsia="Times New Roman" w:hAnsi="Verdana" w:cs="Times New Roman"/>
          <w:color w:val="222222"/>
          <w:sz w:val="23"/>
          <w:szCs w:val="23"/>
        </w:rPr>
      </w:pPr>
      <w:ins w:id="836" w:author="Unknown">
        <w:r w:rsidRPr="007564FC">
          <w:rPr>
            <w:rFonts w:ascii="Verdana" w:eastAsia="Times New Roman" w:hAnsi="Verdana" w:cs="Times New Roman"/>
            <w:color w:val="222222"/>
            <w:sz w:val="23"/>
            <w:szCs w:val="23"/>
          </w:rPr>
          <w:t>Note – Internally </w:t>
        </w:r>
        <w:r w:rsidRPr="007564FC">
          <w:rPr>
            <w:rFonts w:ascii="Courier New" w:eastAsia="Times New Roman" w:hAnsi="Courier New" w:cs="Courier New"/>
            <w:color w:val="222222"/>
            <w:sz w:val="23"/>
          </w:rPr>
          <w:t>deleteAllInBatch()</w:t>
        </w:r>
        <w:r w:rsidRPr="007564FC">
          <w:rPr>
            <w:rFonts w:ascii="Verdana" w:eastAsia="Times New Roman" w:hAnsi="Verdana" w:cs="Times New Roman"/>
            <w:color w:val="222222"/>
            <w:sz w:val="23"/>
            <w:szCs w:val="23"/>
          </w:rPr>
          <w:t>   uses createQuery() method as below.</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37" w:author="Unknown"/>
          <w:rFonts w:ascii="Courier New" w:eastAsia="Times New Roman" w:hAnsi="Courier New" w:cs="Courier New"/>
          <w:color w:val="222222"/>
          <w:sz w:val="23"/>
          <w:szCs w:val="23"/>
        </w:rPr>
      </w:pPr>
      <w:ins w:id="838" w:author="Unknown">
        <w:r w:rsidRPr="007564FC">
          <w:rPr>
            <w:rFonts w:ascii="Courier New" w:eastAsia="Times New Roman" w:hAnsi="Courier New" w:cs="Courier New"/>
            <w:color w:val="222222"/>
            <w:sz w:val="23"/>
            <w:szCs w:val="23"/>
          </w:rPr>
          <w:tab/>
          <w:t>public void deleteAllInBatch()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39" w:author="Unknown"/>
          <w:rFonts w:ascii="Courier New" w:eastAsia="Times New Roman" w:hAnsi="Courier New" w:cs="Courier New"/>
          <w:color w:val="222222"/>
          <w:sz w:val="23"/>
          <w:szCs w:val="23"/>
        </w:rPr>
      </w:pPr>
      <w:ins w:id="840" w:author="Unknown">
        <w:r w:rsidRPr="007564FC">
          <w:rPr>
            <w:rFonts w:ascii="Courier New" w:eastAsia="Times New Roman" w:hAnsi="Courier New" w:cs="Courier New"/>
            <w:color w:val="222222"/>
            <w:sz w:val="23"/>
            <w:szCs w:val="23"/>
          </w:rPr>
          <w:tab/>
        </w:r>
        <w:r w:rsidRPr="007564FC">
          <w:rPr>
            <w:rFonts w:ascii="Courier New" w:eastAsia="Times New Roman" w:hAnsi="Courier New" w:cs="Courier New"/>
            <w:color w:val="222222"/>
            <w:sz w:val="23"/>
            <w:szCs w:val="23"/>
          </w:rPr>
          <w:tab/>
          <w:t>em.createQuery(getDeleteAllQueryString()).executeUpdate();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41" w:author="Unknown"/>
          <w:rFonts w:ascii="Courier New" w:eastAsia="Times New Roman" w:hAnsi="Courier New" w:cs="Courier New"/>
          <w:color w:val="222222"/>
          <w:sz w:val="23"/>
          <w:szCs w:val="23"/>
        </w:rPr>
      </w:pPr>
      <w:ins w:id="842" w:author="Unknown">
        <w:r w:rsidRPr="007564FC">
          <w:rPr>
            <w:rFonts w:ascii="Courier New" w:eastAsia="Times New Roman" w:hAnsi="Courier New" w:cs="Courier New"/>
            <w:color w:val="222222"/>
            <w:sz w:val="23"/>
            <w:szCs w:val="23"/>
          </w:rPr>
          <w:tab/>
          <w:t>}</w:t>
        </w:r>
      </w:ins>
    </w:p>
    <w:p w:rsidR="007564FC" w:rsidRPr="007564FC" w:rsidRDefault="007564FC" w:rsidP="007564FC">
      <w:pPr>
        <w:shd w:val="clear" w:color="auto" w:fill="FFFFFF"/>
        <w:spacing w:after="390" w:line="240" w:lineRule="auto"/>
        <w:rPr>
          <w:ins w:id="843" w:author="Unknown"/>
          <w:rFonts w:ascii="Verdana" w:eastAsia="Times New Roman" w:hAnsi="Verdana" w:cs="Times New Roman"/>
          <w:color w:val="222222"/>
          <w:sz w:val="23"/>
          <w:szCs w:val="23"/>
        </w:rPr>
      </w:pPr>
      <w:ins w:id="844" w:author="Unknown">
        <w:r w:rsidRPr="007564FC">
          <w:rPr>
            <w:rFonts w:ascii="Verdana" w:eastAsia="Times New Roman" w:hAnsi="Verdana" w:cs="Times New Roman"/>
            <w:color w:val="222222"/>
            <w:sz w:val="23"/>
            <w:szCs w:val="23"/>
          </w:rPr>
          <w:t>In case of deleteAllInBatch() the query will generate as below.</w:t>
        </w:r>
      </w:ins>
    </w:p>
    <w:p w:rsidR="007564FC" w:rsidRPr="007564FC" w:rsidRDefault="007564FC" w:rsidP="007564FC">
      <w:pPr>
        <w:shd w:val="clear" w:color="auto" w:fill="FFFFFF"/>
        <w:spacing w:after="390" w:line="240" w:lineRule="auto"/>
        <w:rPr>
          <w:ins w:id="845" w:author="Unknown"/>
          <w:rFonts w:ascii="Verdana" w:eastAsia="Times New Roman" w:hAnsi="Verdana" w:cs="Times New Roman"/>
          <w:color w:val="222222"/>
          <w:sz w:val="23"/>
          <w:szCs w:val="23"/>
        </w:rPr>
      </w:pPr>
      <w:ins w:id="846" w:author="Unknown">
        <w:r w:rsidRPr="007564FC">
          <w:rPr>
            <w:rFonts w:ascii="Verdana" w:eastAsia="Times New Roman" w:hAnsi="Verdana" w:cs="Times New Roman"/>
            <w:color w:val="222222"/>
            <w:sz w:val="23"/>
            <w:szCs w:val="23"/>
          </w:rPr>
          <w:t>Hibernate: delete from student</w:t>
        </w:r>
      </w:ins>
    </w:p>
    <w:p w:rsidR="007564FC" w:rsidRPr="007564FC" w:rsidRDefault="007564FC" w:rsidP="007564FC">
      <w:pPr>
        <w:shd w:val="clear" w:color="auto" w:fill="FFFFFF"/>
        <w:spacing w:after="390" w:line="240" w:lineRule="auto"/>
        <w:rPr>
          <w:ins w:id="847" w:author="Unknown"/>
          <w:rFonts w:ascii="Verdana" w:eastAsia="Times New Roman" w:hAnsi="Verdana" w:cs="Times New Roman"/>
          <w:color w:val="222222"/>
          <w:sz w:val="23"/>
          <w:szCs w:val="23"/>
        </w:rPr>
      </w:pPr>
      <w:ins w:id="848" w:author="Unknown">
        <w:r w:rsidRPr="007564FC">
          <w:rPr>
            <w:rFonts w:ascii="Verdana" w:eastAsia="Times New Roman" w:hAnsi="Verdana" w:cs="Times New Roman"/>
            <w:color w:val="222222"/>
            <w:sz w:val="23"/>
            <w:szCs w:val="23"/>
          </w:rPr>
          <w:t>Both deleteAll() and deleteAllInBatch() use to delete all entities. The deleteAll() internally uses CrudRepository delete() method which further uses EntityManger remove() method which perform some other stuff. But in case of deleteAllInBatch(), EntityManger createQuery() method will preapare the query and it directly calls executeUpdate() method.</w:t>
        </w:r>
      </w:ins>
    </w:p>
    <w:p w:rsidR="007564FC" w:rsidRPr="007564FC" w:rsidRDefault="007564FC" w:rsidP="007564FC">
      <w:pPr>
        <w:shd w:val="clear" w:color="auto" w:fill="FFFFFF"/>
        <w:spacing w:before="450" w:after="300" w:line="570" w:lineRule="atLeast"/>
        <w:outlineLvl w:val="1"/>
        <w:rPr>
          <w:ins w:id="849" w:author="Unknown"/>
          <w:rFonts w:ascii="Arial" w:eastAsia="Times New Roman" w:hAnsi="Arial" w:cs="Arial"/>
          <w:color w:val="111111"/>
          <w:sz w:val="41"/>
          <w:szCs w:val="41"/>
        </w:rPr>
      </w:pPr>
      <w:ins w:id="850" w:author="Unknown">
        <w:r w:rsidRPr="007564FC">
          <w:rPr>
            <w:rFonts w:ascii="Verdana" w:eastAsia="Times New Roman" w:hAnsi="Verdana" w:cs="Arial"/>
            <w:color w:val="111111"/>
            <w:sz w:val="41"/>
            <w:szCs w:val="41"/>
          </w:rPr>
          <w:t>How to write named parameters in Spring Data JPA?</w:t>
        </w:r>
      </w:ins>
    </w:p>
    <w:p w:rsidR="007564FC" w:rsidRPr="007564FC" w:rsidRDefault="007564FC" w:rsidP="007564FC">
      <w:pPr>
        <w:shd w:val="clear" w:color="auto" w:fill="FFFFFF"/>
        <w:spacing w:after="390" w:line="240" w:lineRule="auto"/>
        <w:rPr>
          <w:ins w:id="851" w:author="Unknown"/>
          <w:rFonts w:ascii="Verdana" w:eastAsia="Times New Roman" w:hAnsi="Verdana" w:cs="Times New Roman"/>
          <w:color w:val="222222"/>
          <w:sz w:val="23"/>
          <w:szCs w:val="23"/>
        </w:rPr>
      </w:pPr>
      <w:ins w:id="852" w:author="Unknown">
        <w:r w:rsidRPr="007564FC">
          <w:rPr>
            <w:rFonts w:ascii="Verdana" w:eastAsia="Times New Roman" w:hAnsi="Verdana" w:cs="Times New Roman"/>
            <w:color w:val="222222"/>
            <w:sz w:val="23"/>
            <w:szCs w:val="23"/>
          </w:rPr>
          <w:t>@Param and @Query annotations used to define Named Parameters.</w:t>
        </w:r>
      </w:ins>
    </w:p>
    <w:p w:rsidR="007564FC" w:rsidRPr="007564FC" w:rsidRDefault="007564FC" w:rsidP="007564FC">
      <w:pPr>
        <w:shd w:val="clear" w:color="auto" w:fill="FFFFFF"/>
        <w:spacing w:after="390" w:line="240" w:lineRule="auto"/>
        <w:rPr>
          <w:ins w:id="853" w:author="Unknown"/>
          <w:rFonts w:ascii="Verdana" w:eastAsia="Times New Roman" w:hAnsi="Verdana" w:cs="Times New Roman"/>
          <w:color w:val="222222"/>
          <w:sz w:val="23"/>
          <w:szCs w:val="23"/>
        </w:rPr>
      </w:pPr>
      <w:ins w:id="854" w:author="Unknown">
        <w:r w:rsidRPr="007564FC">
          <w:rPr>
            <w:rFonts w:ascii="Verdana" w:eastAsia="Times New Roman" w:hAnsi="Verdana" w:cs="Times New Roman"/>
            <w:color w:val="222222"/>
            <w:sz w:val="23"/>
            <w:szCs w:val="23"/>
          </w:rPr>
          <w:t>Consider we have entity called Student.java.</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55" w:author="Unknown"/>
          <w:rFonts w:ascii="Courier New" w:eastAsia="Times New Roman" w:hAnsi="Courier New" w:cs="Courier New"/>
          <w:color w:val="222222"/>
          <w:sz w:val="23"/>
          <w:szCs w:val="23"/>
        </w:rPr>
      </w:pPr>
      <w:ins w:id="856" w:author="Unknown">
        <w:r w:rsidRPr="007564FC">
          <w:rPr>
            <w:rFonts w:ascii="Courier New" w:eastAsia="Times New Roman" w:hAnsi="Courier New" w:cs="Courier New"/>
            <w:color w:val="222222"/>
            <w:sz w:val="23"/>
            <w:szCs w:val="23"/>
          </w:rPr>
          <w:t>package com.netsurfingzone.entity;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57" w:author="Unknown"/>
          <w:rFonts w:ascii="Courier New" w:eastAsia="Times New Roman" w:hAnsi="Courier New" w:cs="Courier New"/>
          <w:color w:val="222222"/>
          <w:sz w:val="23"/>
          <w:szCs w:val="23"/>
        </w:rPr>
      </w:pPr>
      <w:ins w:id="858"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59" w:author="Unknown"/>
          <w:rFonts w:ascii="Courier New" w:eastAsia="Times New Roman" w:hAnsi="Courier New" w:cs="Courier New"/>
          <w:color w:val="222222"/>
          <w:sz w:val="23"/>
          <w:szCs w:val="23"/>
        </w:rPr>
      </w:pPr>
      <w:ins w:id="860" w:author="Unknown">
        <w:r w:rsidRPr="007564FC">
          <w:rPr>
            <w:rFonts w:ascii="Courier New" w:eastAsia="Times New Roman" w:hAnsi="Courier New" w:cs="Courier New"/>
            <w:color w:val="222222"/>
            <w:sz w:val="23"/>
            <w:szCs w:val="23"/>
          </w:rPr>
          <w:t>@Entity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61" w:author="Unknown"/>
          <w:rFonts w:ascii="Courier New" w:eastAsia="Times New Roman" w:hAnsi="Courier New" w:cs="Courier New"/>
          <w:color w:val="222222"/>
          <w:sz w:val="23"/>
          <w:szCs w:val="23"/>
        </w:rPr>
      </w:pPr>
      <w:ins w:id="862" w:author="Unknown">
        <w:r w:rsidRPr="007564FC">
          <w:rPr>
            <w:rFonts w:ascii="Courier New" w:eastAsia="Times New Roman" w:hAnsi="Courier New" w:cs="Courier New"/>
            <w:color w:val="222222"/>
            <w:sz w:val="23"/>
            <w:szCs w:val="23"/>
          </w:rPr>
          <w:t>public class Student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63" w:author="Unknown"/>
          <w:rFonts w:ascii="Courier New" w:eastAsia="Times New Roman" w:hAnsi="Courier New" w:cs="Courier New"/>
          <w:color w:val="222222"/>
          <w:sz w:val="23"/>
          <w:szCs w:val="23"/>
        </w:rPr>
      </w:pPr>
      <w:ins w:id="864" w:author="Unknown">
        <w:r w:rsidRPr="007564FC">
          <w:rPr>
            <w:rFonts w:ascii="Courier New" w:eastAsia="Times New Roman" w:hAnsi="Courier New" w:cs="Courier New"/>
            <w:color w:val="222222"/>
            <w:sz w:val="23"/>
            <w:szCs w:val="23"/>
          </w:rPr>
          <w:lastRenderedPageBreak/>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65" w:author="Unknown"/>
          <w:rFonts w:ascii="Courier New" w:eastAsia="Times New Roman" w:hAnsi="Courier New" w:cs="Courier New"/>
          <w:color w:val="222222"/>
          <w:sz w:val="23"/>
          <w:szCs w:val="23"/>
        </w:rPr>
      </w:pPr>
      <w:ins w:id="866" w:author="Unknown">
        <w:r w:rsidRPr="007564FC">
          <w:rPr>
            <w:rFonts w:ascii="Courier New" w:eastAsia="Times New Roman" w:hAnsi="Courier New" w:cs="Courier New"/>
            <w:color w:val="222222"/>
            <w:sz w:val="23"/>
            <w:szCs w:val="23"/>
          </w:rPr>
          <w:tab/>
          <w:t>@Id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67" w:author="Unknown"/>
          <w:rFonts w:ascii="Courier New" w:eastAsia="Times New Roman" w:hAnsi="Courier New" w:cs="Courier New"/>
          <w:color w:val="222222"/>
          <w:sz w:val="23"/>
          <w:szCs w:val="23"/>
        </w:rPr>
      </w:pPr>
      <w:ins w:id="868" w:author="Unknown">
        <w:r w:rsidRPr="007564FC">
          <w:rPr>
            <w:rFonts w:ascii="Courier New" w:eastAsia="Times New Roman" w:hAnsi="Courier New" w:cs="Courier New"/>
            <w:color w:val="222222"/>
            <w:sz w:val="23"/>
            <w:szCs w:val="23"/>
          </w:rPr>
          <w:tab/>
          <w:t>@GeneratedValue(strategy = GenerationType.AUTO)</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69" w:author="Unknown"/>
          <w:rFonts w:ascii="Courier New" w:eastAsia="Times New Roman" w:hAnsi="Courier New" w:cs="Courier New"/>
          <w:color w:val="222222"/>
          <w:sz w:val="23"/>
          <w:szCs w:val="23"/>
        </w:rPr>
      </w:pPr>
      <w:ins w:id="870" w:author="Unknown">
        <w:r w:rsidRPr="007564FC">
          <w:rPr>
            <w:rFonts w:ascii="Courier New" w:eastAsia="Times New Roman" w:hAnsi="Courier New" w:cs="Courier New"/>
            <w:color w:val="222222"/>
            <w:sz w:val="23"/>
            <w:szCs w:val="23"/>
          </w:rPr>
          <w:tab/>
          <w:t>private int id;</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71" w:author="Unknown"/>
          <w:rFonts w:ascii="Courier New" w:eastAsia="Times New Roman" w:hAnsi="Courier New" w:cs="Courier New"/>
          <w:color w:val="222222"/>
          <w:sz w:val="23"/>
          <w:szCs w:val="23"/>
        </w:rPr>
      </w:pPr>
      <w:ins w:id="872"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73" w:author="Unknown"/>
          <w:rFonts w:ascii="Courier New" w:eastAsia="Times New Roman" w:hAnsi="Courier New" w:cs="Courier New"/>
          <w:color w:val="222222"/>
          <w:sz w:val="23"/>
          <w:szCs w:val="23"/>
        </w:rPr>
      </w:pPr>
      <w:ins w:id="874" w:author="Unknown">
        <w:r w:rsidRPr="007564FC">
          <w:rPr>
            <w:rFonts w:ascii="Courier New" w:eastAsia="Times New Roman" w:hAnsi="Courier New" w:cs="Courier New"/>
            <w:color w:val="222222"/>
            <w:sz w:val="23"/>
            <w:szCs w:val="23"/>
          </w:rPr>
          <w:tab/>
          <w:t>@Column(name =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75" w:author="Unknown"/>
          <w:rFonts w:ascii="Courier New" w:eastAsia="Times New Roman" w:hAnsi="Courier New" w:cs="Courier New"/>
          <w:color w:val="222222"/>
          <w:sz w:val="23"/>
          <w:szCs w:val="23"/>
        </w:rPr>
      </w:pPr>
      <w:ins w:id="876" w:author="Unknown">
        <w:r w:rsidRPr="007564FC">
          <w:rPr>
            <w:rFonts w:ascii="Courier New" w:eastAsia="Times New Roman" w:hAnsi="Courier New" w:cs="Courier New"/>
            <w:color w:val="222222"/>
            <w:sz w:val="23"/>
            <w:szCs w:val="23"/>
          </w:rPr>
          <w:tab/>
          <w:t>private String name;</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77" w:author="Unknown"/>
          <w:rFonts w:ascii="Courier New" w:eastAsia="Times New Roman" w:hAnsi="Courier New" w:cs="Courier New"/>
          <w:color w:val="222222"/>
          <w:sz w:val="23"/>
          <w:szCs w:val="23"/>
        </w:rPr>
      </w:pPr>
      <w:ins w:id="878"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79" w:author="Unknown"/>
          <w:rFonts w:ascii="Courier New" w:eastAsia="Times New Roman" w:hAnsi="Courier New" w:cs="Courier New"/>
          <w:color w:val="222222"/>
          <w:sz w:val="23"/>
          <w:szCs w:val="23"/>
        </w:rPr>
      </w:pPr>
      <w:ins w:id="880" w:author="Unknown">
        <w:r w:rsidRPr="007564FC">
          <w:rPr>
            <w:rFonts w:ascii="Courier New" w:eastAsia="Times New Roman" w:hAnsi="Courier New" w:cs="Courier New"/>
            <w:color w:val="222222"/>
            <w:sz w:val="23"/>
            <w:szCs w:val="23"/>
          </w:rPr>
          <w:tab/>
          <w:t>@Column(name = "roll_number")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81" w:author="Unknown"/>
          <w:rFonts w:ascii="Courier New" w:eastAsia="Times New Roman" w:hAnsi="Courier New" w:cs="Courier New"/>
          <w:color w:val="222222"/>
          <w:sz w:val="23"/>
          <w:szCs w:val="23"/>
        </w:rPr>
      </w:pPr>
      <w:ins w:id="882" w:author="Unknown">
        <w:r w:rsidRPr="007564FC">
          <w:rPr>
            <w:rFonts w:ascii="Courier New" w:eastAsia="Times New Roman" w:hAnsi="Courier New" w:cs="Courier New"/>
            <w:color w:val="222222"/>
            <w:sz w:val="23"/>
            <w:szCs w:val="23"/>
          </w:rPr>
          <w:tab/>
          <w:t>private String rollNumber;</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83" w:author="Unknown"/>
          <w:rFonts w:ascii="Courier New" w:eastAsia="Times New Roman" w:hAnsi="Courier New" w:cs="Courier New"/>
          <w:color w:val="222222"/>
          <w:sz w:val="23"/>
          <w:szCs w:val="23"/>
        </w:rPr>
      </w:pPr>
      <w:ins w:id="884"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85" w:author="Unknown"/>
          <w:rFonts w:ascii="Courier New" w:eastAsia="Times New Roman" w:hAnsi="Courier New" w:cs="Courier New"/>
          <w:color w:val="222222"/>
          <w:sz w:val="23"/>
          <w:szCs w:val="23"/>
        </w:rPr>
      </w:pPr>
      <w:ins w:id="886" w:author="Unknown">
        <w:r w:rsidRPr="007564FC">
          <w:rPr>
            <w:rFonts w:ascii="Courier New" w:eastAsia="Times New Roman" w:hAnsi="Courier New" w:cs="Courier New"/>
            <w:color w:val="222222"/>
            <w:sz w:val="23"/>
            <w:szCs w:val="23"/>
          </w:rPr>
          <w:tab/>
          <w:t>@Column(name =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87" w:author="Unknown"/>
          <w:rFonts w:ascii="Courier New" w:eastAsia="Times New Roman" w:hAnsi="Courier New" w:cs="Courier New"/>
          <w:color w:val="222222"/>
          <w:sz w:val="23"/>
          <w:szCs w:val="23"/>
        </w:rPr>
      </w:pPr>
      <w:ins w:id="888" w:author="Unknown">
        <w:r w:rsidRPr="007564FC">
          <w:rPr>
            <w:rFonts w:ascii="Courier New" w:eastAsia="Times New Roman" w:hAnsi="Courier New" w:cs="Courier New"/>
            <w:color w:val="222222"/>
            <w:sz w:val="23"/>
            <w:szCs w:val="23"/>
          </w:rPr>
          <w:tab/>
          <w:t>String university;</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89" w:author="Unknown"/>
          <w:rFonts w:ascii="Courier New" w:eastAsia="Times New Roman" w:hAnsi="Courier New" w:cs="Courier New"/>
          <w:color w:val="222222"/>
          <w:sz w:val="23"/>
          <w:szCs w:val="23"/>
        </w:rPr>
      </w:pPr>
      <w:ins w:id="890" w:author="Unknown">
        <w:r w:rsidRPr="007564FC">
          <w:rPr>
            <w:rFonts w:ascii="Courier New" w:eastAsia="Times New Roman" w:hAnsi="Courier New" w:cs="Courier New"/>
            <w:color w:val="222222"/>
            <w:sz w:val="23"/>
            <w:szCs w:val="23"/>
          </w:rPr>
          <w:tab/>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91" w:author="Unknown"/>
          <w:rFonts w:ascii="Courier New" w:eastAsia="Times New Roman" w:hAnsi="Courier New" w:cs="Courier New"/>
          <w:color w:val="222222"/>
          <w:sz w:val="23"/>
          <w:szCs w:val="23"/>
        </w:rPr>
      </w:pPr>
      <w:ins w:id="892" w:author="Unknown">
        <w:r w:rsidRPr="007564FC">
          <w:rPr>
            <w:rFonts w:ascii="Courier New" w:eastAsia="Times New Roman" w:hAnsi="Courier New" w:cs="Courier New"/>
            <w:color w:val="222222"/>
            <w:sz w:val="23"/>
            <w:szCs w:val="23"/>
          </w:rPr>
          <w:t xml:space="preserve"> </w:t>
        </w:r>
      </w:ins>
    </w:p>
    <w:p w:rsidR="007564FC" w:rsidRPr="007564FC" w:rsidRDefault="007564FC" w:rsidP="00756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ins w:id="893" w:author="Unknown"/>
          <w:rFonts w:ascii="Courier New" w:eastAsia="Times New Roman" w:hAnsi="Courier New" w:cs="Courier New"/>
          <w:color w:val="222222"/>
          <w:sz w:val="23"/>
          <w:szCs w:val="23"/>
        </w:rPr>
      </w:pPr>
      <w:ins w:id="894" w:author="Unknown">
        <w:r w:rsidRPr="007564FC">
          <w:rPr>
            <w:rFonts w:ascii="Courier New" w:eastAsia="Times New Roman" w:hAnsi="Courier New" w:cs="Courier New"/>
            <w:color w:val="222222"/>
            <w:sz w:val="23"/>
            <w:szCs w:val="23"/>
          </w:rPr>
          <w:t>}</w:t>
        </w:r>
      </w:ins>
    </w:p>
    <w:p w:rsidR="007564FC" w:rsidRPr="007564FC" w:rsidRDefault="007564FC" w:rsidP="007564FC">
      <w:pPr>
        <w:shd w:val="clear" w:color="auto" w:fill="FFFFFF"/>
        <w:spacing w:after="390" w:line="240" w:lineRule="auto"/>
        <w:rPr>
          <w:ins w:id="895" w:author="Unknown"/>
          <w:rFonts w:ascii="Verdana" w:eastAsia="Times New Roman" w:hAnsi="Verdana" w:cs="Times New Roman"/>
          <w:color w:val="222222"/>
          <w:sz w:val="23"/>
          <w:szCs w:val="23"/>
        </w:rPr>
      </w:pPr>
      <w:ins w:id="896" w:author="Unknown">
        <w:r w:rsidRPr="007564FC">
          <w:rPr>
            <w:rFonts w:ascii="Verdana" w:eastAsia="Times New Roman" w:hAnsi="Verdana" w:cs="Times New Roman"/>
            <w:color w:val="222222"/>
            <w:sz w:val="23"/>
            <w:szCs w:val="23"/>
          </w:rPr>
          <w:t>Query methods using named parameter in Spring Data JPA.</w:t>
        </w:r>
      </w:ins>
    </w:p>
    <w:p w:rsidR="007564FC" w:rsidRPr="007564FC" w:rsidRDefault="007564FC" w:rsidP="007564FC">
      <w:pPr>
        <w:shd w:val="clear" w:color="auto" w:fill="FFFFFF"/>
        <w:spacing w:after="390" w:line="240" w:lineRule="auto"/>
        <w:rPr>
          <w:ins w:id="897" w:author="Unknown"/>
          <w:rFonts w:ascii="Verdana" w:eastAsia="Times New Roman" w:hAnsi="Verdana" w:cs="Times New Roman"/>
          <w:color w:val="222222"/>
          <w:sz w:val="23"/>
          <w:szCs w:val="23"/>
        </w:rPr>
      </w:pPr>
      <w:ins w:id="898" w:author="Unknown">
        <w:r w:rsidRPr="007564FC">
          <w:rPr>
            <w:rFonts w:ascii="Courier New" w:eastAsia="Times New Roman" w:hAnsi="Courier New" w:cs="Courier New"/>
            <w:color w:val="222222"/>
            <w:sz w:val="23"/>
          </w:rPr>
          <w:t>@Query("select s from Student s where s.name = :name")</w:t>
        </w:r>
        <w:r w:rsidRPr="007564FC">
          <w:rPr>
            <w:rFonts w:ascii="Verdana" w:eastAsia="Times New Roman" w:hAnsi="Verdana" w:cs="Times New Roman"/>
            <w:color w:val="222222"/>
            <w:sz w:val="23"/>
            <w:szCs w:val="23"/>
          </w:rPr>
          <w:br/>
        </w:r>
        <w:r w:rsidRPr="007564FC">
          <w:rPr>
            <w:rFonts w:ascii="Courier New" w:eastAsia="Times New Roman" w:hAnsi="Courier New" w:cs="Courier New"/>
            <w:color w:val="222222"/>
            <w:sz w:val="23"/>
          </w:rPr>
          <w:t>List&lt;Student&gt; findByName(@Param("name") String name);</w:t>
        </w:r>
      </w:ins>
    </w:p>
    <w:p w:rsidR="007564FC" w:rsidRPr="007564FC" w:rsidRDefault="007564FC" w:rsidP="007564FC">
      <w:pPr>
        <w:shd w:val="clear" w:color="auto" w:fill="FFFFFF"/>
        <w:spacing w:after="390" w:line="240" w:lineRule="auto"/>
        <w:rPr>
          <w:ins w:id="899" w:author="Unknown"/>
          <w:rFonts w:ascii="Verdana" w:eastAsia="Times New Roman" w:hAnsi="Verdana" w:cs="Times New Roman"/>
          <w:color w:val="222222"/>
          <w:sz w:val="23"/>
          <w:szCs w:val="23"/>
        </w:rPr>
      </w:pPr>
      <w:ins w:id="900" w:author="Unknown">
        <w:r w:rsidRPr="007564FC">
          <w:rPr>
            <w:rFonts w:ascii="Courier New" w:eastAsia="Times New Roman" w:hAnsi="Courier New" w:cs="Courier New"/>
            <w:color w:val="222222"/>
            <w:sz w:val="23"/>
          </w:rPr>
          <w:t>@Query("select s from Student s where s.name = :name and s.rollNumber = :rollNumber")</w:t>
        </w:r>
        <w:r w:rsidRPr="007564FC">
          <w:rPr>
            <w:rFonts w:ascii="Verdana" w:eastAsia="Times New Roman" w:hAnsi="Verdana" w:cs="Times New Roman"/>
            <w:color w:val="222222"/>
            <w:sz w:val="23"/>
            <w:szCs w:val="23"/>
          </w:rPr>
          <w:br/>
        </w:r>
        <w:r w:rsidRPr="007564FC">
          <w:rPr>
            <w:rFonts w:ascii="Courier New" w:eastAsia="Times New Roman" w:hAnsi="Courier New" w:cs="Courier New"/>
            <w:color w:val="222222"/>
            <w:sz w:val="23"/>
          </w:rPr>
          <w:t>List&lt;Student&gt; findByNameAndRollNumber(@Param("name") String name, @Param("rollNumber") String rollNumber);</w:t>
        </w:r>
      </w:ins>
    </w:p>
    <w:p w:rsidR="007564FC" w:rsidRPr="007564FC" w:rsidRDefault="007564FC" w:rsidP="007564FC">
      <w:pPr>
        <w:shd w:val="clear" w:color="auto" w:fill="FFFFFF"/>
        <w:spacing w:before="450" w:after="300" w:line="570" w:lineRule="atLeast"/>
        <w:outlineLvl w:val="1"/>
        <w:rPr>
          <w:ins w:id="901" w:author="Unknown"/>
          <w:rFonts w:ascii="Arial" w:eastAsia="Times New Roman" w:hAnsi="Arial" w:cs="Arial"/>
          <w:color w:val="111111"/>
          <w:sz w:val="41"/>
          <w:szCs w:val="41"/>
        </w:rPr>
      </w:pPr>
      <w:ins w:id="902" w:author="Unknown">
        <w:r w:rsidRPr="007564FC">
          <w:rPr>
            <w:rFonts w:ascii="Verdana" w:eastAsia="Times New Roman" w:hAnsi="Verdana" w:cs="Arial"/>
            <w:color w:val="111111"/>
            <w:sz w:val="41"/>
            <w:szCs w:val="41"/>
          </w:rPr>
          <w:lastRenderedPageBreak/>
          <w:t>What will happen when we define wrong Query Methods in Spring Data JPA?</w:t>
        </w:r>
      </w:ins>
    </w:p>
    <w:p w:rsidR="007564FC" w:rsidRPr="007564FC" w:rsidRDefault="007564FC" w:rsidP="007564FC">
      <w:pPr>
        <w:shd w:val="clear" w:color="auto" w:fill="FFFFFF"/>
        <w:spacing w:after="390" w:line="240" w:lineRule="auto"/>
        <w:rPr>
          <w:ins w:id="903" w:author="Unknown"/>
          <w:rFonts w:ascii="Verdana" w:eastAsia="Times New Roman" w:hAnsi="Verdana" w:cs="Times New Roman"/>
          <w:color w:val="222222"/>
          <w:sz w:val="23"/>
          <w:szCs w:val="23"/>
        </w:rPr>
      </w:pPr>
      <w:ins w:id="904" w:author="Unknown">
        <w:r w:rsidRPr="007564FC">
          <w:rPr>
            <w:rFonts w:ascii="Verdana" w:eastAsia="Times New Roman" w:hAnsi="Verdana" w:cs="Times New Roman"/>
            <w:color w:val="222222"/>
            <w:sz w:val="23"/>
            <w:szCs w:val="23"/>
          </w:rPr>
          <w:t>Suppose we have an entity called Student.java and Student class has fields called id and name. We want all student records for the given name.</w:t>
        </w:r>
      </w:ins>
    </w:p>
    <w:p w:rsidR="007564FC" w:rsidRPr="007564FC" w:rsidRDefault="007564FC" w:rsidP="007564FC">
      <w:pPr>
        <w:shd w:val="clear" w:color="auto" w:fill="FFFFFF"/>
        <w:spacing w:after="390" w:line="240" w:lineRule="auto"/>
        <w:rPr>
          <w:ins w:id="905" w:author="Unknown"/>
          <w:rFonts w:ascii="Verdana" w:eastAsia="Times New Roman" w:hAnsi="Verdana" w:cs="Times New Roman"/>
          <w:color w:val="222222"/>
          <w:sz w:val="23"/>
          <w:szCs w:val="23"/>
        </w:rPr>
      </w:pPr>
      <w:ins w:id="906" w:author="Unknown">
        <w:r w:rsidRPr="007564FC">
          <w:rPr>
            <w:rFonts w:ascii="Verdana" w:eastAsia="Times New Roman" w:hAnsi="Verdana" w:cs="Times New Roman"/>
            <w:color w:val="222222"/>
            <w:sz w:val="23"/>
            <w:szCs w:val="23"/>
          </w:rPr>
          <w:t>Our query method would be </w:t>
        </w:r>
        <w:r w:rsidRPr="007564FC">
          <w:rPr>
            <w:rFonts w:ascii="Courier New" w:eastAsia="Times New Roman" w:hAnsi="Courier New" w:cs="Courier New"/>
            <w:color w:val="222222"/>
            <w:sz w:val="23"/>
          </w:rPr>
          <w:t>List&lt;Student&gt; findByName(String name);</w:t>
        </w:r>
      </w:ins>
    </w:p>
    <w:p w:rsidR="007564FC" w:rsidRPr="007564FC" w:rsidRDefault="007564FC" w:rsidP="007564FC">
      <w:pPr>
        <w:shd w:val="clear" w:color="auto" w:fill="FFFFFF"/>
        <w:spacing w:after="390" w:line="240" w:lineRule="auto"/>
        <w:rPr>
          <w:ins w:id="907" w:author="Unknown"/>
          <w:rFonts w:ascii="Verdana" w:eastAsia="Times New Roman" w:hAnsi="Verdana" w:cs="Times New Roman"/>
          <w:color w:val="222222"/>
          <w:sz w:val="23"/>
          <w:szCs w:val="23"/>
        </w:rPr>
      </w:pPr>
      <w:ins w:id="908" w:author="Unknown">
        <w:r w:rsidRPr="007564FC">
          <w:rPr>
            <w:rFonts w:ascii="Verdana" w:eastAsia="Times New Roman" w:hAnsi="Verdana" w:cs="Times New Roman"/>
            <w:color w:val="222222"/>
            <w:sz w:val="23"/>
            <w:szCs w:val="23"/>
          </w:rPr>
          <w:t>Just think by mistake developer writes </w:t>
        </w:r>
        <w:r w:rsidRPr="007564FC">
          <w:rPr>
            <w:rFonts w:ascii="Courier New" w:eastAsia="Times New Roman" w:hAnsi="Courier New" w:cs="Courier New"/>
            <w:color w:val="222222"/>
            <w:sz w:val="23"/>
          </w:rPr>
          <w:t>findName().</w:t>
        </w:r>
        <w:r w:rsidRPr="007564FC">
          <w:rPr>
            <w:rFonts w:ascii="Verdana" w:eastAsia="Times New Roman" w:hAnsi="Verdana" w:cs="Times New Roman"/>
            <w:color w:val="222222"/>
            <w:sz w:val="23"/>
            <w:szCs w:val="23"/>
          </w:rPr>
          <w:t> instead of </w:t>
        </w:r>
        <w:r w:rsidRPr="007564FC">
          <w:rPr>
            <w:rFonts w:ascii="Courier New" w:eastAsia="Times New Roman" w:hAnsi="Courier New" w:cs="Courier New"/>
            <w:color w:val="222222"/>
            <w:sz w:val="23"/>
          </w:rPr>
          <w:t>findByName().</w:t>
        </w:r>
        <w:r w:rsidRPr="007564FC">
          <w:rPr>
            <w:rFonts w:ascii="Verdana" w:eastAsia="Times New Roman" w:hAnsi="Verdana" w:cs="Times New Roman"/>
            <w:color w:val="222222"/>
            <w:sz w:val="23"/>
            <w:szCs w:val="23"/>
          </w:rPr>
          <w:t> In this case, while deployment we will get an error.</w:t>
        </w:r>
      </w:ins>
    </w:p>
    <w:p w:rsidR="007564FC" w:rsidRPr="007564FC" w:rsidRDefault="007564FC" w:rsidP="007564FC">
      <w:pPr>
        <w:shd w:val="clear" w:color="auto" w:fill="FFFFFF"/>
        <w:spacing w:after="390" w:line="240" w:lineRule="auto"/>
        <w:rPr>
          <w:ins w:id="909" w:author="Unknown"/>
          <w:rFonts w:ascii="Verdana" w:eastAsia="Times New Roman" w:hAnsi="Verdana" w:cs="Times New Roman"/>
          <w:color w:val="222222"/>
          <w:sz w:val="23"/>
          <w:szCs w:val="23"/>
        </w:rPr>
      </w:pPr>
      <w:ins w:id="910" w:author="Unknown">
        <w:r w:rsidRPr="007564FC">
          <w:rPr>
            <w:rFonts w:ascii="Verdana" w:eastAsia="Times New Roman" w:hAnsi="Verdana" w:cs="Times New Roman"/>
            <w:color w:val="222222"/>
            <w:sz w:val="23"/>
            <w:szCs w:val="23"/>
          </w:rPr>
          <w:t>org.springframework.beans.factory.UnsatisfiedDependencyException: Error creating bean with name ‘studentController’: Unsatisfied dependency expressed through field ‘studentService’; nested exception is org.springframework.beans.factory.UnsatisfiedDependencyException: Error creating bean with name ‘studentServiceImpl’: Unsatisfied dependency expressed through field ‘studentRepository’; nested exception is org.springframework.beans.factory.BeanCreationException: Error creating bean with name ‘studentRepository’: Invocation of init method failed; nested exception is java.lang.IllegalArgumentException: Failed to create query for method public abstract java.util.List com.netsurfingzone.repository.StudentRepository.findName(java.lang.String)! No property findName found for type Student!</w:t>
        </w:r>
      </w:ins>
    </w:p>
    <w:p w:rsidR="007564FC" w:rsidRPr="007564FC" w:rsidRDefault="007564FC" w:rsidP="007564FC">
      <w:pPr>
        <w:shd w:val="clear" w:color="auto" w:fill="FFFFFF"/>
        <w:spacing w:after="390" w:line="240" w:lineRule="auto"/>
        <w:rPr>
          <w:ins w:id="911" w:author="Unknown"/>
          <w:rFonts w:ascii="Verdana" w:eastAsia="Times New Roman" w:hAnsi="Verdana" w:cs="Times New Roman"/>
          <w:color w:val="222222"/>
          <w:sz w:val="23"/>
          <w:szCs w:val="23"/>
        </w:rPr>
      </w:pPr>
      <w:ins w:id="912" w:author="Unknown">
        <w:r w:rsidRPr="007564FC">
          <w:rPr>
            <w:rFonts w:ascii="Verdana" w:eastAsia="Times New Roman" w:hAnsi="Verdana" w:cs="Times New Roman"/>
            <w:color w:val="222222"/>
            <w:sz w:val="23"/>
            <w:szCs w:val="23"/>
          </w:rPr>
          <w:t>Spring scans all repository methods while deployment itself and checks query methods have been written properly or not.</w:t>
        </w:r>
      </w:ins>
    </w:p>
    <w:p w:rsidR="007564FC" w:rsidRPr="007564FC" w:rsidRDefault="007564FC" w:rsidP="007564FC">
      <w:pPr>
        <w:shd w:val="clear" w:color="auto" w:fill="FFFFFF"/>
        <w:spacing w:before="450" w:after="300" w:line="570" w:lineRule="atLeast"/>
        <w:outlineLvl w:val="1"/>
        <w:rPr>
          <w:ins w:id="913" w:author="Unknown"/>
          <w:rFonts w:ascii="Arial" w:eastAsia="Times New Roman" w:hAnsi="Arial" w:cs="Arial"/>
          <w:color w:val="111111"/>
          <w:sz w:val="41"/>
          <w:szCs w:val="41"/>
        </w:rPr>
      </w:pPr>
      <w:ins w:id="914" w:author="Unknown">
        <w:r w:rsidRPr="007564FC">
          <w:rPr>
            <w:rFonts w:ascii="Verdana" w:eastAsia="Times New Roman" w:hAnsi="Verdana" w:cs="Arial"/>
            <w:color w:val="111111"/>
            <w:sz w:val="41"/>
            <w:szCs w:val="41"/>
          </w:rPr>
          <w:t>How to define case insensitive search Query Methods in Spring Data JPA?</w:t>
        </w:r>
      </w:ins>
    </w:p>
    <w:p w:rsidR="007564FC" w:rsidRPr="007564FC" w:rsidRDefault="007564FC" w:rsidP="007564FC">
      <w:pPr>
        <w:shd w:val="clear" w:color="auto" w:fill="FFFFFF"/>
        <w:spacing w:after="390" w:line="240" w:lineRule="auto"/>
        <w:rPr>
          <w:ins w:id="915" w:author="Unknown"/>
          <w:rFonts w:ascii="Verdana" w:eastAsia="Times New Roman" w:hAnsi="Verdana" w:cs="Times New Roman"/>
          <w:color w:val="222222"/>
          <w:sz w:val="23"/>
          <w:szCs w:val="23"/>
        </w:rPr>
      </w:pPr>
      <w:ins w:id="916" w:author="Unknown">
        <w:r w:rsidRPr="007564FC">
          <w:rPr>
            <w:rFonts w:ascii="Verdana" w:eastAsia="Times New Roman" w:hAnsi="Verdana" w:cs="Times New Roman"/>
            <w:color w:val="222222"/>
            <w:sz w:val="23"/>
            <w:szCs w:val="23"/>
          </w:rPr>
          <w:t>Consider we have some records in the database as below.</w:t>
        </w:r>
      </w:ins>
    </w:p>
    <w:p w:rsidR="007564FC" w:rsidRPr="007564FC" w:rsidRDefault="007564FC" w:rsidP="007564FC">
      <w:pPr>
        <w:spacing w:after="0" w:line="240" w:lineRule="auto"/>
        <w:rPr>
          <w:ins w:id="917"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67125" cy="2200275"/>
            <wp:effectExtent l="19050" t="0" r="9525" b="0"/>
            <wp:docPr id="5" name="Picture 5" descr="https://netsurfingzone.com/wp-content/uploads/2020/02/caseinsensitive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tsurfingzone.com/wp-content/uploads/2020/02/caseinsensitivedb2.png"/>
                    <pic:cNvPicPr>
                      <a:picLocks noChangeAspect="1" noChangeArrowheads="1"/>
                    </pic:cNvPicPr>
                  </pic:nvPicPr>
                  <pic:blipFill>
                    <a:blip r:embed="rId48"/>
                    <a:srcRect/>
                    <a:stretch>
                      <a:fillRect/>
                    </a:stretch>
                  </pic:blipFill>
                  <pic:spPr bwMode="auto">
                    <a:xfrm>
                      <a:off x="0" y="0"/>
                      <a:ext cx="3667125" cy="2200275"/>
                    </a:xfrm>
                    <a:prstGeom prst="rect">
                      <a:avLst/>
                    </a:prstGeom>
                    <a:noFill/>
                    <a:ln w="9525">
                      <a:noFill/>
                      <a:miter lim="800000"/>
                      <a:headEnd/>
                      <a:tailEnd/>
                    </a:ln>
                  </pic:spPr>
                </pic:pic>
              </a:graphicData>
            </a:graphic>
          </wp:inline>
        </w:drawing>
      </w:r>
    </w:p>
    <w:p w:rsidR="007564FC" w:rsidRPr="007564FC" w:rsidRDefault="007564FC" w:rsidP="007564FC">
      <w:pPr>
        <w:shd w:val="clear" w:color="auto" w:fill="FFFFFF"/>
        <w:spacing w:after="390" w:line="240" w:lineRule="auto"/>
        <w:rPr>
          <w:ins w:id="918" w:author="Unknown"/>
          <w:rFonts w:ascii="Verdana" w:eastAsia="Times New Roman" w:hAnsi="Verdana" w:cs="Times New Roman"/>
          <w:color w:val="222222"/>
          <w:sz w:val="23"/>
          <w:szCs w:val="23"/>
        </w:rPr>
      </w:pPr>
      <w:ins w:id="919" w:author="Unknown">
        <w:r w:rsidRPr="007564FC">
          <w:rPr>
            <w:rFonts w:ascii="Verdana" w:eastAsia="Times New Roman" w:hAnsi="Verdana" w:cs="Times New Roman"/>
            <w:color w:val="222222"/>
            <w:sz w:val="23"/>
            <w:szCs w:val="23"/>
          </w:rPr>
          <w:t>We have to write a case insensitive search query that means for name “john”, our query method should return two records.</w:t>
        </w:r>
      </w:ins>
    </w:p>
    <w:p w:rsidR="007564FC" w:rsidRPr="007564FC" w:rsidRDefault="007564FC" w:rsidP="007564FC">
      <w:pPr>
        <w:shd w:val="clear" w:color="auto" w:fill="FFFFFF"/>
        <w:spacing w:after="390" w:line="240" w:lineRule="auto"/>
        <w:rPr>
          <w:ins w:id="920" w:author="Unknown"/>
          <w:rFonts w:ascii="Verdana" w:eastAsia="Times New Roman" w:hAnsi="Verdana" w:cs="Times New Roman"/>
          <w:color w:val="222222"/>
          <w:sz w:val="23"/>
          <w:szCs w:val="23"/>
        </w:rPr>
      </w:pPr>
      <w:ins w:id="921" w:author="Unknown">
        <w:r w:rsidRPr="007564FC">
          <w:rPr>
            <w:rFonts w:ascii="Courier New" w:eastAsia="Times New Roman" w:hAnsi="Courier New" w:cs="Courier New"/>
            <w:color w:val="222222"/>
            <w:sz w:val="23"/>
          </w:rPr>
          <w:t>public List&lt;Student&gt; findByNameIgnoreCase(String name);</w:t>
        </w:r>
      </w:ins>
    </w:p>
    <w:p w:rsidR="007564FC" w:rsidRPr="007564FC" w:rsidRDefault="007564FC" w:rsidP="007564FC">
      <w:pPr>
        <w:shd w:val="clear" w:color="auto" w:fill="FFFFFF"/>
        <w:spacing w:before="450" w:after="300" w:line="570" w:lineRule="atLeast"/>
        <w:outlineLvl w:val="1"/>
        <w:rPr>
          <w:ins w:id="922" w:author="Unknown"/>
          <w:rFonts w:ascii="Arial" w:eastAsia="Times New Roman" w:hAnsi="Arial" w:cs="Arial"/>
          <w:color w:val="111111"/>
          <w:sz w:val="41"/>
          <w:szCs w:val="41"/>
        </w:rPr>
      </w:pPr>
      <w:ins w:id="923" w:author="Unknown">
        <w:r w:rsidRPr="007564FC">
          <w:rPr>
            <w:rFonts w:ascii="Arial" w:eastAsia="Times New Roman" w:hAnsi="Arial" w:cs="Arial"/>
            <w:color w:val="111111"/>
            <w:sz w:val="41"/>
            <w:szCs w:val="41"/>
          </w:rPr>
          <w:t>What will the output of the below query method? Will it work?</w:t>
        </w:r>
      </w:ins>
    </w:p>
    <w:p w:rsidR="007564FC" w:rsidRPr="007564FC" w:rsidRDefault="007564FC" w:rsidP="007564FC">
      <w:pPr>
        <w:shd w:val="clear" w:color="auto" w:fill="FFFFFF"/>
        <w:spacing w:after="390" w:line="240" w:lineRule="auto"/>
        <w:rPr>
          <w:ins w:id="924" w:author="Unknown"/>
          <w:rFonts w:ascii="Verdana" w:eastAsia="Times New Roman" w:hAnsi="Verdana" w:cs="Times New Roman"/>
          <w:color w:val="222222"/>
          <w:sz w:val="23"/>
          <w:szCs w:val="23"/>
        </w:rPr>
      </w:pPr>
      <w:ins w:id="925" w:author="Unknown">
        <w:r w:rsidRPr="007564FC">
          <w:rPr>
            <w:rFonts w:ascii="Courier New" w:eastAsia="Times New Roman" w:hAnsi="Courier New" w:cs="Courier New"/>
            <w:color w:val="222222"/>
            <w:sz w:val="23"/>
          </w:rPr>
          <w:t>@Query("select s from Student s where s.roll_number = ?1")</w:t>
        </w:r>
        <w:r w:rsidRPr="007564FC">
          <w:rPr>
            <w:rFonts w:ascii="Verdana" w:eastAsia="Times New Roman" w:hAnsi="Verdana" w:cs="Times New Roman"/>
            <w:color w:val="222222"/>
            <w:sz w:val="23"/>
            <w:szCs w:val="23"/>
          </w:rPr>
          <w:br/>
        </w:r>
        <w:r w:rsidRPr="007564FC">
          <w:rPr>
            <w:rFonts w:ascii="Courier New" w:eastAsia="Times New Roman" w:hAnsi="Courier New" w:cs="Courier New"/>
            <w:color w:val="222222"/>
            <w:sz w:val="23"/>
          </w:rPr>
          <w:t>List&lt;Student&gt; findStudents(String rollNumber);</w:t>
        </w:r>
      </w:ins>
    </w:p>
    <w:p w:rsidR="007564FC" w:rsidRPr="007564FC" w:rsidRDefault="007564FC" w:rsidP="007564FC">
      <w:pPr>
        <w:shd w:val="clear" w:color="auto" w:fill="FFFFFF"/>
        <w:spacing w:after="390" w:line="240" w:lineRule="auto"/>
        <w:rPr>
          <w:ins w:id="926" w:author="Unknown"/>
          <w:rFonts w:ascii="Verdana" w:eastAsia="Times New Roman" w:hAnsi="Verdana" w:cs="Times New Roman"/>
          <w:color w:val="222222"/>
          <w:sz w:val="23"/>
          <w:szCs w:val="23"/>
        </w:rPr>
      </w:pPr>
      <w:ins w:id="927" w:author="Unknown">
        <w:r w:rsidRPr="007564FC">
          <w:rPr>
            <w:rFonts w:ascii="Verdana" w:eastAsia="Times New Roman" w:hAnsi="Verdana" w:cs="Times New Roman"/>
            <w:color w:val="222222"/>
            <w:sz w:val="23"/>
            <w:szCs w:val="23"/>
          </w:rPr>
          <w:t>We will get an exception while deployment. Either we need to write JPQL or Native Query.</w:t>
        </w:r>
      </w:ins>
    </w:p>
    <w:p w:rsidR="007564FC" w:rsidRPr="007564FC" w:rsidRDefault="007564FC" w:rsidP="007564FC">
      <w:pPr>
        <w:shd w:val="clear" w:color="auto" w:fill="FFFFFF"/>
        <w:spacing w:after="390" w:line="240" w:lineRule="auto"/>
        <w:rPr>
          <w:ins w:id="928" w:author="Unknown"/>
          <w:rFonts w:ascii="Verdana" w:eastAsia="Times New Roman" w:hAnsi="Verdana" w:cs="Times New Roman"/>
          <w:color w:val="222222"/>
          <w:sz w:val="23"/>
          <w:szCs w:val="23"/>
        </w:rPr>
      </w:pPr>
      <w:ins w:id="929" w:author="Unknown">
        <w:r w:rsidRPr="007564FC">
          <w:rPr>
            <w:rFonts w:ascii="Verdana" w:eastAsia="Times New Roman" w:hAnsi="Verdana" w:cs="Times New Roman"/>
            <w:color w:val="222222"/>
            <w:sz w:val="23"/>
            <w:szCs w:val="23"/>
          </w:rPr>
          <w:t>Writing a JPQL.</w:t>
        </w:r>
        <w:r w:rsidRPr="007564FC">
          <w:rPr>
            <w:rFonts w:ascii="Verdana" w:eastAsia="Times New Roman" w:hAnsi="Verdana" w:cs="Times New Roman"/>
            <w:color w:val="222222"/>
            <w:sz w:val="23"/>
            <w:szCs w:val="23"/>
          </w:rPr>
          <w:br/>
          <w:t>@Query(“select s from Student s where s.rollNumber= ?1”)</w:t>
        </w:r>
        <w:r w:rsidRPr="007564FC">
          <w:rPr>
            <w:rFonts w:ascii="Verdana" w:eastAsia="Times New Roman" w:hAnsi="Verdana" w:cs="Times New Roman"/>
            <w:color w:val="222222"/>
            <w:sz w:val="23"/>
            <w:szCs w:val="23"/>
          </w:rPr>
          <w:br/>
          <w:t>List&lt;Student&gt; findStudents(String rollNumber);</w:t>
        </w:r>
      </w:ins>
    </w:p>
    <w:p w:rsidR="007564FC" w:rsidRPr="007564FC" w:rsidRDefault="007564FC" w:rsidP="007564FC">
      <w:pPr>
        <w:shd w:val="clear" w:color="auto" w:fill="FFFFFF"/>
        <w:spacing w:after="390" w:line="240" w:lineRule="auto"/>
        <w:rPr>
          <w:ins w:id="930" w:author="Unknown"/>
          <w:rFonts w:ascii="Verdana" w:eastAsia="Times New Roman" w:hAnsi="Verdana" w:cs="Times New Roman"/>
          <w:color w:val="222222"/>
          <w:sz w:val="23"/>
          <w:szCs w:val="23"/>
        </w:rPr>
      </w:pPr>
      <w:ins w:id="931" w:author="Unknown">
        <w:r w:rsidRPr="007564FC">
          <w:rPr>
            <w:rFonts w:ascii="Verdana" w:eastAsia="Times New Roman" w:hAnsi="Verdana" w:cs="Times New Roman"/>
            <w:color w:val="222222"/>
            <w:sz w:val="23"/>
            <w:szCs w:val="23"/>
          </w:rPr>
          <w:t>Writing a native query.</w:t>
        </w:r>
        <w:r w:rsidRPr="007564FC">
          <w:rPr>
            <w:rFonts w:ascii="Verdana" w:eastAsia="Times New Roman" w:hAnsi="Verdana" w:cs="Times New Roman"/>
            <w:color w:val="222222"/>
            <w:sz w:val="23"/>
            <w:szCs w:val="23"/>
          </w:rPr>
          <w:br/>
          <w:t>@Query(value = “select * from Student s where s.roll_number = ?1”, nativeQuery = true)</w:t>
        </w:r>
        <w:r w:rsidRPr="007564FC">
          <w:rPr>
            <w:rFonts w:ascii="Verdana" w:eastAsia="Times New Roman" w:hAnsi="Verdana" w:cs="Times New Roman"/>
            <w:color w:val="222222"/>
            <w:sz w:val="23"/>
            <w:szCs w:val="23"/>
          </w:rPr>
          <w:br/>
          <w:t>List&lt;Student&gt; findStudents(String rollNumber);</w:t>
        </w:r>
      </w:ins>
    </w:p>
    <w:p w:rsidR="007564FC" w:rsidRPr="007564FC" w:rsidRDefault="007564FC" w:rsidP="007564FC">
      <w:pPr>
        <w:shd w:val="clear" w:color="auto" w:fill="FFFFFF"/>
        <w:spacing w:before="450" w:after="300" w:line="570" w:lineRule="atLeast"/>
        <w:outlineLvl w:val="1"/>
        <w:rPr>
          <w:ins w:id="932" w:author="Unknown"/>
          <w:rFonts w:ascii="Arial" w:eastAsia="Times New Roman" w:hAnsi="Arial" w:cs="Arial"/>
          <w:color w:val="111111"/>
          <w:sz w:val="41"/>
          <w:szCs w:val="41"/>
        </w:rPr>
      </w:pPr>
      <w:ins w:id="933" w:author="Unknown">
        <w:r w:rsidRPr="007564FC">
          <w:rPr>
            <w:rFonts w:ascii="Verdana" w:eastAsia="Times New Roman" w:hAnsi="Verdana" w:cs="Arial"/>
            <w:color w:val="111111"/>
            <w:sz w:val="41"/>
            <w:szCs w:val="41"/>
          </w:rPr>
          <w:t>List of important keywords and corresponding Query Methods. </w:t>
        </w:r>
      </w:ins>
    </w:p>
    <w:tbl>
      <w:tblPr>
        <w:tblW w:w="10440" w:type="dxa"/>
        <w:tblCellMar>
          <w:top w:w="15" w:type="dxa"/>
          <w:left w:w="15" w:type="dxa"/>
          <w:bottom w:w="15" w:type="dxa"/>
          <w:right w:w="15" w:type="dxa"/>
        </w:tblCellMar>
        <w:tblLook w:val="04A0"/>
      </w:tblPr>
      <w:tblGrid>
        <w:gridCol w:w="2274"/>
        <w:gridCol w:w="3974"/>
        <w:gridCol w:w="4192"/>
      </w:tblGrid>
      <w:tr w:rsidR="007564FC" w:rsidRPr="007564FC" w:rsidTr="007564F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b/>
                <w:bCs/>
                <w:sz w:val="24"/>
                <w:szCs w:val="24"/>
              </w:rPr>
            </w:pPr>
            <w:r w:rsidRPr="007564FC">
              <w:rPr>
                <w:rFonts w:ascii="Times New Roman" w:eastAsia="Times New Roman" w:hAnsi="Times New Roman" w:cs="Times New Roman"/>
                <w:b/>
                <w:bCs/>
                <w:sz w:val="24"/>
                <w:szCs w:val="24"/>
              </w:rPr>
              <w:lastRenderedPageBreak/>
              <w:t>Keyword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b/>
                <w:bCs/>
                <w:sz w:val="24"/>
                <w:szCs w:val="24"/>
              </w:rPr>
            </w:pPr>
            <w:r w:rsidRPr="007564FC">
              <w:rPr>
                <w:rFonts w:ascii="Times New Roman" w:eastAsia="Times New Roman" w:hAnsi="Times New Roman" w:cs="Times New Roman"/>
                <w:b/>
                <w:bCs/>
                <w:sz w:val="24"/>
                <w:szCs w:val="24"/>
              </w:rPr>
              <w:t>Query methods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564FC" w:rsidRPr="007564FC" w:rsidRDefault="007564FC" w:rsidP="007564FC">
            <w:pPr>
              <w:spacing w:after="315" w:line="240" w:lineRule="auto"/>
              <w:rPr>
                <w:rFonts w:ascii="Times New Roman" w:eastAsia="Times New Roman" w:hAnsi="Times New Roman" w:cs="Times New Roman"/>
                <w:b/>
                <w:bCs/>
                <w:sz w:val="24"/>
                <w:szCs w:val="24"/>
              </w:rPr>
            </w:pPr>
            <w:r w:rsidRPr="007564FC">
              <w:rPr>
                <w:rFonts w:ascii="Times New Roman" w:eastAsia="Times New Roman" w:hAnsi="Times New Roman" w:cs="Times New Roman"/>
                <w:b/>
                <w:bCs/>
                <w:sz w:val="24"/>
                <w:szCs w:val="24"/>
              </w:rPr>
              <w:t>JPQL</w:t>
            </w:r>
          </w:p>
        </w:tc>
      </w:tr>
      <w:tr w:rsidR="007564FC" w:rsidRPr="007564FC" w:rsidTr="007564FC">
        <w:tc>
          <w:tcPr>
            <w:tcW w:w="0" w:type="auto"/>
            <w:tcBorders>
              <w:top w:val="nil"/>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And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findByLastnameAndFirstname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x.lastname = ?1 and x.firstname = ?2</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findByLastnameOrFirstname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x.lastname = ?1 or x.firstname = ?2</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Is, Equals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findByFirstnameEquals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x.firstname = ?1</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Between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findByStartDateBetween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x.startDate between ?1 and ?</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LessThan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findByAgeLessThan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x.age &lt; ?1</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LessThanEqual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findByAgeLessThanEqual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x.age &lt;= ?1&lt; td&gt;</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GreaterThan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findByAgeGreaterThan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x.age &gt; ?1</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GreaterThanEqual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findByAgeGreaterThanEqual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x.age &gt;= ?1</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After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findByStartDateAfter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x.startDate &gt; ?1</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Before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findByStartDateBefore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x.startDate &lt; ?1</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IsNull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findByAgeIsNull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x.age is null</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IsNotNull, NotNull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findByAge(Is)NotNull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x.age not null</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lastRenderedPageBreak/>
              <w:t>Like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findByFirstnameLike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x.firstname like ?1</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NotLike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findByFirstnameNotLike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x.firstname not like ?1</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StartingWith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findByFirstnameStartingWith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x.firstname like ?1 (parameter bound with appended %)</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EndingWith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findByFirstnameEndingWith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x.firstname like ?1 (parameter bound with prepended %)</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Containing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findByFirstnameContaining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x.firstname like ?1 (parameter bound wrapped in %)</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OrderBy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findByAgeOrderByLastnameDesc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x.age = ?1 order by x.lastname desc</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Not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findByLastnameNot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x.lastname &lt;&gt; ?1</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findByAgeIn(Collection ages)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x.age in ?1</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NotIn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findByAgeNotIn(Collection ages)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x.age not in ?1</w:t>
            </w:r>
          </w:p>
        </w:tc>
      </w:tr>
      <w:tr w:rsidR="007564FC" w:rsidRPr="007564FC" w:rsidTr="007564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findByActiveTrue()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x.active = true</w:t>
            </w:r>
          </w:p>
        </w:tc>
      </w:tr>
      <w:tr w:rsidR="007564FC" w:rsidRPr="007564FC" w:rsidTr="007564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False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findByActiveFalse()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...where x.active = false</w:t>
            </w:r>
          </w:p>
        </w:tc>
      </w:tr>
      <w:tr w:rsidR="007564FC" w:rsidRPr="007564FC" w:rsidTr="007564F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IgnoreCase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findByFirstnameIgnoreCase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564FC" w:rsidRPr="007564FC" w:rsidRDefault="007564FC" w:rsidP="007564FC">
            <w:pPr>
              <w:spacing w:after="315" w:line="240" w:lineRule="auto"/>
              <w:rPr>
                <w:rFonts w:ascii="Times New Roman" w:eastAsia="Times New Roman" w:hAnsi="Times New Roman" w:cs="Times New Roman"/>
                <w:sz w:val="27"/>
                <w:szCs w:val="27"/>
              </w:rPr>
            </w:pPr>
            <w:r w:rsidRPr="007564FC">
              <w:rPr>
                <w:rFonts w:ascii="Times New Roman" w:eastAsia="Times New Roman" w:hAnsi="Times New Roman" w:cs="Times New Roman"/>
                <w:sz w:val="27"/>
                <w:szCs w:val="27"/>
              </w:rPr>
              <w:t xml:space="preserve">...where UPPER(x.firstame) = </w:t>
            </w:r>
            <w:r w:rsidRPr="007564FC">
              <w:rPr>
                <w:rFonts w:ascii="Times New Roman" w:eastAsia="Times New Roman" w:hAnsi="Times New Roman" w:cs="Times New Roman"/>
                <w:sz w:val="27"/>
                <w:szCs w:val="27"/>
              </w:rPr>
              <w:lastRenderedPageBreak/>
              <w:t>UPPER(?1)</w:t>
            </w:r>
          </w:p>
        </w:tc>
      </w:tr>
    </w:tbl>
    <w:p w:rsidR="00F14D44" w:rsidRDefault="00F14D44"/>
    <w:sectPr w:rsidR="00F14D44" w:rsidSect="00F14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13C0F"/>
    <w:multiLevelType w:val="multilevel"/>
    <w:tmpl w:val="AC56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57183"/>
    <w:multiLevelType w:val="multilevel"/>
    <w:tmpl w:val="00CC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A026AF"/>
    <w:multiLevelType w:val="multilevel"/>
    <w:tmpl w:val="AA02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64FC"/>
    <w:rsid w:val="004F7E87"/>
    <w:rsid w:val="007564FC"/>
    <w:rsid w:val="00F14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44"/>
  </w:style>
  <w:style w:type="paragraph" w:styleId="Heading2">
    <w:name w:val="heading 2"/>
    <w:basedOn w:val="Normal"/>
    <w:link w:val="Heading2Char"/>
    <w:uiPriority w:val="9"/>
    <w:qFormat/>
    <w:rsid w:val="007564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4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64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756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7564FC"/>
  </w:style>
  <w:style w:type="character" w:styleId="Hyperlink">
    <w:name w:val="Hyperlink"/>
    <w:basedOn w:val="DefaultParagraphFont"/>
    <w:uiPriority w:val="99"/>
    <w:unhideWhenUsed/>
    <w:rsid w:val="007564FC"/>
    <w:rPr>
      <w:color w:val="0000FF"/>
      <w:u w:val="single"/>
    </w:rPr>
  </w:style>
  <w:style w:type="character" w:styleId="FollowedHyperlink">
    <w:name w:val="FollowedHyperlink"/>
    <w:basedOn w:val="DefaultParagraphFont"/>
    <w:uiPriority w:val="99"/>
    <w:semiHidden/>
    <w:unhideWhenUsed/>
    <w:rsid w:val="007564FC"/>
    <w:rPr>
      <w:color w:val="800080"/>
      <w:u w:val="single"/>
    </w:rPr>
  </w:style>
  <w:style w:type="character" w:customStyle="1" w:styleId="ez-toc-section">
    <w:name w:val="ez-toc-section"/>
    <w:basedOn w:val="DefaultParagraphFont"/>
    <w:rsid w:val="007564FC"/>
  </w:style>
  <w:style w:type="character" w:customStyle="1" w:styleId="ez-toc-section-end">
    <w:name w:val="ez-toc-section-end"/>
    <w:basedOn w:val="DefaultParagraphFont"/>
    <w:rsid w:val="007564FC"/>
  </w:style>
  <w:style w:type="paragraph" w:styleId="HTMLPreformatted">
    <w:name w:val="HTML Preformatted"/>
    <w:basedOn w:val="Normal"/>
    <w:link w:val="HTMLPreformattedChar"/>
    <w:uiPriority w:val="99"/>
    <w:semiHidden/>
    <w:unhideWhenUsed/>
    <w:rsid w:val="00756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4FC"/>
    <w:rPr>
      <w:rFonts w:ascii="Courier New" w:eastAsia="Times New Roman" w:hAnsi="Courier New" w:cs="Courier New"/>
      <w:sz w:val="20"/>
      <w:szCs w:val="20"/>
    </w:rPr>
  </w:style>
  <w:style w:type="character" w:styleId="Strong">
    <w:name w:val="Strong"/>
    <w:basedOn w:val="DefaultParagraphFont"/>
    <w:uiPriority w:val="22"/>
    <w:qFormat/>
    <w:rsid w:val="007564FC"/>
    <w:rPr>
      <w:b/>
      <w:bCs/>
    </w:rPr>
  </w:style>
  <w:style w:type="character" w:styleId="HTMLCode">
    <w:name w:val="HTML Code"/>
    <w:basedOn w:val="DefaultParagraphFont"/>
    <w:uiPriority w:val="99"/>
    <w:semiHidden/>
    <w:unhideWhenUsed/>
    <w:rsid w:val="007564FC"/>
    <w:rPr>
      <w:rFonts w:ascii="Courier New" w:eastAsia="Times New Roman" w:hAnsi="Courier New" w:cs="Courier New"/>
      <w:sz w:val="20"/>
      <w:szCs w:val="20"/>
    </w:rPr>
  </w:style>
  <w:style w:type="character" w:customStyle="1" w:styleId="crayon-sy">
    <w:name w:val="crayon-sy"/>
    <w:basedOn w:val="DefaultParagraphFont"/>
    <w:rsid w:val="007564FC"/>
  </w:style>
  <w:style w:type="character" w:customStyle="1" w:styleId="crayon-e">
    <w:name w:val="crayon-e"/>
    <w:basedOn w:val="DefaultParagraphFont"/>
    <w:rsid w:val="007564FC"/>
  </w:style>
  <w:style w:type="character" w:customStyle="1" w:styleId="crayon-v">
    <w:name w:val="crayon-v"/>
    <w:basedOn w:val="DefaultParagraphFont"/>
    <w:rsid w:val="007564FC"/>
  </w:style>
  <w:style w:type="paragraph" w:styleId="BalloonText">
    <w:name w:val="Balloon Text"/>
    <w:basedOn w:val="Normal"/>
    <w:link w:val="BalloonTextChar"/>
    <w:uiPriority w:val="99"/>
    <w:semiHidden/>
    <w:unhideWhenUsed/>
    <w:rsid w:val="0075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4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1646624">
      <w:bodyDiv w:val="1"/>
      <w:marLeft w:val="0"/>
      <w:marRight w:val="0"/>
      <w:marTop w:val="0"/>
      <w:marBottom w:val="0"/>
      <w:divBdr>
        <w:top w:val="none" w:sz="0" w:space="0" w:color="auto"/>
        <w:left w:val="none" w:sz="0" w:space="0" w:color="auto"/>
        <w:bottom w:val="none" w:sz="0" w:space="0" w:color="auto"/>
        <w:right w:val="none" w:sz="0" w:space="0" w:color="auto"/>
      </w:divBdr>
      <w:divsChild>
        <w:div w:id="1952587399">
          <w:marLeft w:val="0"/>
          <w:marRight w:val="0"/>
          <w:marTop w:val="0"/>
          <w:marBottom w:val="240"/>
          <w:divBdr>
            <w:top w:val="single" w:sz="6" w:space="8" w:color="AAAAAA"/>
            <w:left w:val="single" w:sz="6" w:space="8" w:color="AAAAAA"/>
            <w:bottom w:val="single" w:sz="6" w:space="8" w:color="AAAAAA"/>
            <w:right w:val="single" w:sz="6" w:space="8" w:color="AAAAAA"/>
          </w:divBdr>
          <w:divsChild>
            <w:div w:id="476803736">
              <w:marLeft w:val="0"/>
              <w:marRight w:val="0"/>
              <w:marTop w:val="0"/>
              <w:marBottom w:val="0"/>
              <w:divBdr>
                <w:top w:val="none" w:sz="0" w:space="0" w:color="auto"/>
                <w:left w:val="none" w:sz="0" w:space="0" w:color="auto"/>
                <w:bottom w:val="none" w:sz="0" w:space="0" w:color="auto"/>
                <w:right w:val="none" w:sz="0" w:space="0" w:color="auto"/>
              </w:divBdr>
            </w:div>
          </w:divsChild>
        </w:div>
        <w:div w:id="628054780">
          <w:marLeft w:val="0"/>
          <w:marRight w:val="0"/>
          <w:marTop w:val="0"/>
          <w:marBottom w:val="0"/>
          <w:divBdr>
            <w:top w:val="none" w:sz="0" w:space="0" w:color="auto"/>
            <w:left w:val="none" w:sz="0" w:space="0" w:color="auto"/>
            <w:bottom w:val="none" w:sz="0" w:space="0" w:color="auto"/>
            <w:right w:val="none" w:sz="0" w:space="0" w:color="auto"/>
          </w:divBdr>
        </w:div>
        <w:div w:id="456411355">
          <w:marLeft w:val="0"/>
          <w:marRight w:val="0"/>
          <w:marTop w:val="0"/>
          <w:marBottom w:val="0"/>
          <w:divBdr>
            <w:top w:val="none" w:sz="0" w:space="0" w:color="auto"/>
            <w:left w:val="none" w:sz="0" w:space="0" w:color="auto"/>
            <w:bottom w:val="none" w:sz="0" w:space="0" w:color="auto"/>
            <w:right w:val="none" w:sz="0" w:space="0" w:color="auto"/>
          </w:divBdr>
        </w:div>
        <w:div w:id="676925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etsurfingzone.com/jpa/spring-data-jpa-interview-questions-and-answers/" TargetMode="External"/><Relationship Id="rId18" Type="http://schemas.openxmlformats.org/officeDocument/2006/relationships/hyperlink" Target="https://www.netsurfingzone.com/jpa/spring-data-jpa-interview-questions-and-answers/" TargetMode="External"/><Relationship Id="rId26" Type="http://schemas.openxmlformats.org/officeDocument/2006/relationships/hyperlink" Target="https://www.netsurfingzone.com/jpa/spring-data-jpa-interview-questions-and-answers/" TargetMode="External"/><Relationship Id="rId39" Type="http://schemas.openxmlformats.org/officeDocument/2006/relationships/hyperlink" Target="https://netsurfingzone.com/jpa/how-to-create-a-custom-repository-in-spring-data-jpa/" TargetMode="External"/><Relationship Id="rId3" Type="http://schemas.openxmlformats.org/officeDocument/2006/relationships/settings" Target="settings.xml"/><Relationship Id="rId21" Type="http://schemas.openxmlformats.org/officeDocument/2006/relationships/hyperlink" Target="https://www.netsurfingzone.com/jpa/spring-data-jpa-interview-questions-and-answers/" TargetMode="External"/><Relationship Id="rId34" Type="http://schemas.openxmlformats.org/officeDocument/2006/relationships/hyperlink" Target="https://www.netsurfingzone.com/jpa/spring-data-jpa-interview-questions-and-answers/" TargetMode="External"/><Relationship Id="rId42" Type="http://schemas.openxmlformats.org/officeDocument/2006/relationships/hyperlink" Target="https://netsurfingzone.com/jpa/spring-data-jpa-and-or-example-using-spring-boot/attachment/nameandordb/" TargetMode="External"/><Relationship Id="rId47" Type="http://schemas.openxmlformats.org/officeDocument/2006/relationships/image" Target="media/image4.png"/><Relationship Id="rId50" Type="http://schemas.openxmlformats.org/officeDocument/2006/relationships/theme" Target="theme/theme1.xml"/><Relationship Id="rId7" Type="http://schemas.openxmlformats.org/officeDocument/2006/relationships/hyperlink" Target="https://www.callicoder.com/spring-boot-jpa-hibernate-postgresql-restful-crud-api-example/" TargetMode="External"/><Relationship Id="rId12" Type="http://schemas.openxmlformats.org/officeDocument/2006/relationships/hyperlink" Target="https://www.netsurfingzone.com/jpa/spring-data-jpa-interview-questions-and-answers/" TargetMode="External"/><Relationship Id="rId17" Type="http://schemas.openxmlformats.org/officeDocument/2006/relationships/hyperlink" Target="https://www.netsurfingzone.com/jpa/spring-data-jpa-interview-questions-and-answers/" TargetMode="External"/><Relationship Id="rId25" Type="http://schemas.openxmlformats.org/officeDocument/2006/relationships/hyperlink" Target="https://www.netsurfingzone.com/jpa/spring-data-jpa-interview-questions-and-answers/" TargetMode="External"/><Relationship Id="rId33" Type="http://schemas.openxmlformats.org/officeDocument/2006/relationships/hyperlink" Target="https://www.netsurfingzone.com/jpa/spring-data-jpa-interview-questions-and-answers/" TargetMode="External"/><Relationship Id="rId38" Type="http://schemas.openxmlformats.org/officeDocument/2006/relationships/hyperlink" Target="https://www.netsurfingzone.com/jpa/spring-data-jpa-interview-questions-and-answers/" TargetMode="External"/><Relationship Id="rId46" Type="http://schemas.openxmlformats.org/officeDocument/2006/relationships/hyperlink" Target="https://netsurfingzone.com/jpa/spring-data-jpa-interview-questions-and-answers/attachment/springdataflow1-2/" TargetMode="External"/><Relationship Id="rId2" Type="http://schemas.openxmlformats.org/officeDocument/2006/relationships/styles" Target="styles.xml"/><Relationship Id="rId16" Type="http://schemas.openxmlformats.org/officeDocument/2006/relationships/hyperlink" Target="https://www.netsurfingzone.com/jpa/spring-data-jpa-interview-questions-and-answers/" TargetMode="External"/><Relationship Id="rId20" Type="http://schemas.openxmlformats.org/officeDocument/2006/relationships/hyperlink" Target="https://www.netsurfingzone.com/jpa/spring-data-jpa-interview-questions-and-answers/" TargetMode="External"/><Relationship Id="rId29" Type="http://schemas.openxmlformats.org/officeDocument/2006/relationships/hyperlink" Target="https://www.netsurfingzone.com/jpa/spring-data-jpa-interview-questions-and-answers/"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callicoder.com/hibernate-spring-boot-jpa-one-to-one-mapping-example/" TargetMode="External"/><Relationship Id="rId11" Type="http://schemas.openxmlformats.org/officeDocument/2006/relationships/hyperlink" Target="https://www.netsurfingzone.com/jpa/spring-data-jpa-interview-questions-and-answers/" TargetMode="External"/><Relationship Id="rId24" Type="http://schemas.openxmlformats.org/officeDocument/2006/relationships/hyperlink" Target="https://www.netsurfingzone.com/jpa/spring-data-jpa-interview-questions-and-answers/" TargetMode="External"/><Relationship Id="rId32" Type="http://schemas.openxmlformats.org/officeDocument/2006/relationships/hyperlink" Target="https://www.netsurfingzone.com/jpa/spring-data-jpa-interview-questions-and-answers/" TargetMode="External"/><Relationship Id="rId37" Type="http://schemas.openxmlformats.org/officeDocument/2006/relationships/hyperlink" Target="https://www.netsurfingzone.com/jpa/spring-data-jpa-interview-questions-and-answers/" TargetMode="External"/><Relationship Id="rId40" Type="http://schemas.openxmlformats.org/officeDocument/2006/relationships/hyperlink" Target="https://netsurfingzone.com/jpa/spring-data-jpa-interview-questions-and-answers/attachment/jpaapi1/" TargetMode="External"/><Relationship Id="rId45" Type="http://schemas.openxmlformats.org/officeDocument/2006/relationships/image" Target="media/image3.png"/><Relationship Id="rId5" Type="http://schemas.openxmlformats.org/officeDocument/2006/relationships/hyperlink" Target="https://www.netsurfingzone.com/jpa/spring-data-jpa-interview-questions-and-answers/" TargetMode="External"/><Relationship Id="rId15" Type="http://schemas.openxmlformats.org/officeDocument/2006/relationships/hyperlink" Target="https://www.netsurfingzone.com/jpa/spring-data-jpa-interview-questions-and-answers/" TargetMode="External"/><Relationship Id="rId23" Type="http://schemas.openxmlformats.org/officeDocument/2006/relationships/hyperlink" Target="https://www.netsurfingzone.com/jpa/spring-data-jpa-interview-questions-and-answers/" TargetMode="External"/><Relationship Id="rId28" Type="http://schemas.openxmlformats.org/officeDocument/2006/relationships/hyperlink" Target="https://www.netsurfingzone.com/jpa/spring-data-jpa-interview-questions-and-answers/" TargetMode="External"/><Relationship Id="rId36" Type="http://schemas.openxmlformats.org/officeDocument/2006/relationships/hyperlink" Target="https://www.netsurfingzone.com/jpa/spring-data-jpa-interview-questions-and-answers/" TargetMode="External"/><Relationship Id="rId49" Type="http://schemas.openxmlformats.org/officeDocument/2006/relationships/fontTable" Target="fontTable.xml"/><Relationship Id="rId10" Type="http://schemas.openxmlformats.org/officeDocument/2006/relationships/hyperlink" Target="https://www.netsurfingzone.com/jpa/spring-data-jpa-interview-questions-and-answers/" TargetMode="External"/><Relationship Id="rId19" Type="http://schemas.openxmlformats.org/officeDocument/2006/relationships/hyperlink" Target="https://www.netsurfingzone.com/jpa/spring-data-jpa-interview-questions-and-answers/" TargetMode="External"/><Relationship Id="rId31" Type="http://schemas.openxmlformats.org/officeDocument/2006/relationships/hyperlink" Target="https://www.netsurfingzone.com/jpa/spring-data-jpa-interview-questions-and-answers/" TargetMode="External"/><Relationship Id="rId44" Type="http://schemas.openxmlformats.org/officeDocument/2006/relationships/hyperlink" Target="https://netsurfingzone.com/jpa/spring-data-jpa-projection-example/attachment/projection/" TargetMode="External"/><Relationship Id="rId4" Type="http://schemas.openxmlformats.org/officeDocument/2006/relationships/webSettings" Target="webSettings.xml"/><Relationship Id="rId9" Type="http://schemas.openxmlformats.org/officeDocument/2006/relationships/hyperlink" Target="https://www.netsurfingzone.com/jpa/spring-data-jpa-interview-questions-and-answers/" TargetMode="External"/><Relationship Id="rId14" Type="http://schemas.openxmlformats.org/officeDocument/2006/relationships/hyperlink" Target="https://www.netsurfingzone.com/jpa/spring-data-jpa-interview-questions-and-answers/" TargetMode="External"/><Relationship Id="rId22" Type="http://schemas.openxmlformats.org/officeDocument/2006/relationships/hyperlink" Target="https://www.netsurfingzone.com/jpa/spring-data-jpa-interview-questions-and-answers/" TargetMode="External"/><Relationship Id="rId27" Type="http://schemas.openxmlformats.org/officeDocument/2006/relationships/hyperlink" Target="https://www.netsurfingzone.com/jpa/spring-data-jpa-interview-questions-and-answers/" TargetMode="External"/><Relationship Id="rId30" Type="http://schemas.openxmlformats.org/officeDocument/2006/relationships/hyperlink" Target="https://www.netsurfingzone.com/jpa/spring-data-jpa-interview-questions-and-answers/" TargetMode="External"/><Relationship Id="rId35" Type="http://schemas.openxmlformats.org/officeDocument/2006/relationships/hyperlink" Target="https://www.netsurfingzone.com/jpa/spring-data-jpa-interview-questions-and-answers/" TargetMode="External"/><Relationship Id="rId43" Type="http://schemas.openxmlformats.org/officeDocument/2006/relationships/image" Target="media/image2.png"/><Relationship Id="rId48" Type="http://schemas.openxmlformats.org/officeDocument/2006/relationships/image" Target="media/image5.png"/><Relationship Id="rId8" Type="http://schemas.openxmlformats.org/officeDocument/2006/relationships/hyperlink" Target="https://www.netsurfingzone.com/jpa/spring-data-jpa-jpql-and-native-query-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39</Pages>
  <Words>6050</Words>
  <Characters>34491</Characters>
  <Application>Microsoft Office Word</Application>
  <DocSecurity>0</DocSecurity>
  <Lines>287</Lines>
  <Paragraphs>80</Paragraphs>
  <ScaleCrop>false</ScaleCrop>
  <Company/>
  <LinksUpToDate>false</LinksUpToDate>
  <CharactersWithSpaces>40461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Santoshch</dc:creator>
  <cp:lastModifiedBy>Santoshch</cp:lastModifiedBy>
  <cp:revision>2</cp:revision>
  <dcterms:created xsi:type="dcterms:W3CDTF">2020-10-11T07:14:00Z</dcterms:created>
  <dcterms:modified xsi:type="dcterms:W3CDTF">2020-10-11T07:17:00Z</dcterms:modified>
</cp:coreProperties>
</file>